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15377" w14:textId="3F9E53E3" w:rsidR="007C4455" w:rsidRDefault="007C4455"/>
    <w:p w14:paraId="3804F3D9" w14:textId="0C7CBAC4" w:rsidR="00A335D1" w:rsidRPr="00F33ECF" w:rsidRDefault="00F33ECF" w:rsidP="00A335D1">
      <w:r>
        <w:rPr>
          <w:b/>
          <w:bCs/>
          <w:u w:val="single"/>
        </w:rPr>
        <w:t>Working Title:</w:t>
      </w:r>
      <w:r>
        <w:t xml:space="preserve"> </w:t>
      </w:r>
      <w:r w:rsidR="009A7CEB">
        <w:t>Analysis of the Real Estate Market in a post COVID-19 world</w:t>
      </w:r>
    </w:p>
    <w:p w14:paraId="09AE7821" w14:textId="77777777" w:rsidR="00F33ECF" w:rsidRDefault="00F33ECF" w:rsidP="00A335D1">
      <w:pPr>
        <w:rPr>
          <w:b/>
          <w:bCs/>
          <w:u w:val="single"/>
        </w:rPr>
      </w:pPr>
    </w:p>
    <w:p w14:paraId="1C4308F4" w14:textId="4B515173" w:rsidR="00A335D1" w:rsidRDefault="00A335D1" w:rsidP="00A335D1">
      <w:pPr>
        <w:rPr>
          <w:b/>
          <w:bCs/>
          <w:u w:val="single"/>
        </w:rPr>
      </w:pPr>
      <w:r>
        <w:rPr>
          <w:b/>
          <w:bCs/>
          <w:u w:val="single"/>
        </w:rPr>
        <w:t>Abstract</w:t>
      </w:r>
    </w:p>
    <w:p w14:paraId="036CA4A1" w14:textId="006129B5" w:rsidR="00A335D1" w:rsidRDefault="00807EEE" w:rsidP="00713F7F">
      <w:r>
        <w:t>Fill out post report generation</w:t>
      </w:r>
    </w:p>
    <w:p w14:paraId="2A89A4FA" w14:textId="77777777" w:rsidR="00C20D79" w:rsidRPr="00713F7F" w:rsidRDefault="00C20D79" w:rsidP="00713F7F">
      <w:pPr>
        <w:rPr>
          <w:b/>
          <w:bCs/>
          <w:u w:val="single"/>
        </w:rPr>
      </w:pPr>
    </w:p>
    <w:p w14:paraId="32140B95" w14:textId="652549B6" w:rsidR="00A335D1" w:rsidRDefault="00A335D1" w:rsidP="00A335D1">
      <w:pPr>
        <w:rPr>
          <w:b/>
          <w:bCs/>
          <w:u w:val="single"/>
        </w:rPr>
      </w:pPr>
      <w:r>
        <w:rPr>
          <w:b/>
          <w:bCs/>
          <w:u w:val="single"/>
        </w:rPr>
        <w:t>Intro</w:t>
      </w:r>
      <w:r w:rsidR="00807EEE">
        <w:rPr>
          <w:b/>
          <w:bCs/>
          <w:u w:val="single"/>
        </w:rPr>
        <w:t>duction</w:t>
      </w:r>
    </w:p>
    <w:p w14:paraId="6289C4E0" w14:textId="74C4D2E0" w:rsidR="00807EEE" w:rsidRDefault="008635F4" w:rsidP="00713F7F">
      <w:r w:rsidRPr="004364F7">
        <w:rPr>
          <w:u w:val="single"/>
        </w:rPr>
        <w:t>Problem Statement</w:t>
      </w:r>
      <w:r>
        <w:t xml:space="preserve">: </w:t>
      </w:r>
      <w:r w:rsidR="00B00950">
        <w:t xml:space="preserve">The US </w:t>
      </w:r>
      <w:r w:rsidR="001706B7">
        <w:t>Re</w:t>
      </w:r>
      <w:r w:rsidR="00AD4CF9">
        <w:t xml:space="preserve">al estate market, both commercial and residential, </w:t>
      </w:r>
      <w:r w:rsidR="00B00950">
        <w:t>is</w:t>
      </w:r>
      <w:r w:rsidR="00AD4CF9">
        <w:t xml:space="preserve"> highly </w:t>
      </w:r>
      <w:r w:rsidR="002149E8">
        <w:t xml:space="preserve">impacted by various factors. </w:t>
      </w:r>
      <w:r w:rsidR="00472C53">
        <w:t>Demographics</w:t>
      </w:r>
      <w:r w:rsidR="00B224C7">
        <w:t xml:space="preserve">, interest rates, economic growth, </w:t>
      </w:r>
      <w:del w:id="0" w:author="Jayson Barker" w:date="2020-05-26T22:01:00Z">
        <w:r w:rsidR="00B224C7" w:rsidDel="00AD78FF">
          <w:delText>unemployment</w:delText>
        </w:r>
      </w:del>
      <w:ins w:id="1" w:author="Jayson Barker" w:date="2020-05-26T22:01:00Z">
        <w:r w:rsidR="00AD78FF">
          <w:t>unemployment,</w:t>
        </w:r>
      </w:ins>
      <w:r w:rsidR="00B224C7">
        <w:t xml:space="preserve"> and government policies are just a few of these factors. </w:t>
      </w:r>
      <w:r w:rsidR="007E65D6">
        <w:t xml:space="preserve">2020 has had an additional factor that will influence the market for years to come, COVID-19. </w:t>
      </w:r>
      <w:r w:rsidR="005F052B">
        <w:t xml:space="preserve">The COVID-19 pandemic has had a sudden and significant impact on all </w:t>
      </w:r>
      <w:r w:rsidR="008105AE">
        <w:t xml:space="preserve">aspects of </w:t>
      </w:r>
      <w:del w:id="2" w:author="Jayson Barker" w:date="2020-05-26T22:01:00Z">
        <w:r w:rsidR="008105AE" w:rsidDel="00AD78FF">
          <w:delText>peoples</w:delText>
        </w:r>
      </w:del>
      <w:ins w:id="3" w:author="Jayson Barker" w:date="2020-05-26T22:01:00Z">
        <w:r w:rsidR="00AD78FF">
          <w:t>people’s</w:t>
        </w:r>
      </w:ins>
      <w:r w:rsidR="008105AE">
        <w:t xml:space="preserve"> lives. Determining what the ‘new normal’ </w:t>
      </w:r>
      <w:r w:rsidR="00A31AFD">
        <w:t>for the real estate market</w:t>
      </w:r>
      <w:r w:rsidR="00025418">
        <w:t xml:space="preserve"> </w:t>
      </w:r>
      <w:r w:rsidR="00BF499D">
        <w:t>to provide guidance to buyers and sellers</w:t>
      </w:r>
      <w:r w:rsidR="00C06CDC">
        <w:t xml:space="preserve">. </w:t>
      </w:r>
      <w:ins w:id="4" w:author="Jayson Barker" w:date="2020-05-26T22:00:00Z">
        <w:r w:rsidR="00AD78FF">
          <w:t>Additionally, we are proposing to i</w:t>
        </w:r>
      </w:ins>
      <w:ins w:id="5" w:author="Jayson Barker" w:date="2020-05-26T21:59:00Z">
        <w:r w:rsidR="00AD78FF">
          <w:t>dentify</w:t>
        </w:r>
      </w:ins>
      <w:ins w:id="6" w:author="Jayson Barker" w:date="2020-05-26T22:00:00Z">
        <w:r w:rsidR="00AD78FF">
          <w:t xml:space="preserve"> and/or predict</w:t>
        </w:r>
      </w:ins>
      <w:ins w:id="7" w:author="Jayson Barker" w:date="2020-05-26T21:59:00Z">
        <w:r w:rsidR="00AD78FF">
          <w:t xml:space="preserve"> potential long-tail </w:t>
        </w:r>
      </w:ins>
      <w:ins w:id="8" w:author="Jayson Barker" w:date="2020-05-26T22:00:00Z">
        <w:r w:rsidR="00AD78FF">
          <w:t>considerations for investors, builders, and/or consumers interested in the future real</w:t>
        </w:r>
      </w:ins>
      <w:ins w:id="9" w:author="Jayson Barker" w:date="2020-05-26T22:01:00Z">
        <w:r w:rsidR="00AD78FF">
          <w:t>-estate market.</w:t>
        </w:r>
      </w:ins>
    </w:p>
    <w:p w14:paraId="469FED58" w14:textId="77777777" w:rsidR="00C20D79" w:rsidRPr="00935218" w:rsidRDefault="00C20D79" w:rsidP="00713F7F"/>
    <w:p w14:paraId="14A4B367" w14:textId="60DE8D8E" w:rsidR="00574547" w:rsidRPr="0052504D" w:rsidRDefault="00807EEE" w:rsidP="0052504D">
      <w:pPr>
        <w:rPr>
          <w:b/>
          <w:bCs/>
          <w:u w:val="single"/>
        </w:rPr>
      </w:pPr>
      <w:r>
        <w:rPr>
          <w:b/>
          <w:bCs/>
          <w:u w:val="single"/>
        </w:rPr>
        <w:t>Literature Review</w:t>
      </w:r>
    </w:p>
    <w:p w14:paraId="6366D70A" w14:textId="1A93B991" w:rsidR="00C8500E" w:rsidRPr="00C8500E" w:rsidRDefault="00574547" w:rsidP="00C8500E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ins w:id="10" w:author="Jayson Barker" w:date="2020-05-26T22:22:00Z"/>
          <w:rFonts w:ascii="Helvetica" w:hAnsi="Helvetica" w:cs="Helvetica"/>
          <w:color w:val="53565A"/>
          <w:sz w:val="21"/>
          <w:szCs w:val="21"/>
        </w:rPr>
        <w:pPrChange w:id="11" w:author="Jayson Barker" w:date="2020-05-26T22:22:00Z">
          <w:pPr>
            <w:shd w:val="clear" w:color="auto" w:fill="FFFFFF"/>
            <w:spacing w:after="173" w:line="480" w:lineRule="auto"/>
            <w:jc w:val="center"/>
          </w:pPr>
        </w:pPrChange>
      </w:pPr>
      <w:proofErr w:type="spellStart"/>
      <w:r>
        <w:rPr>
          <w:rFonts w:ascii="Helvetica" w:hAnsi="Helvetica" w:cs="Helvetica"/>
          <w:color w:val="53565A"/>
          <w:sz w:val="21"/>
          <w:szCs w:val="21"/>
        </w:rPr>
        <w:t>Acciani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, C.,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Fucilli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, V., &amp;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Sardaro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, R. (2011). Data mining in real estate appraisal: A model tree and multivariate adaptive regression spline approach1.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Aestimum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>, </w:t>
      </w:r>
      <w:r>
        <w:rPr>
          <w:rFonts w:ascii="Helvetica" w:hAnsi="Helvetica" w:cs="Helvetica"/>
          <w:color w:val="53565A"/>
          <w:sz w:val="21"/>
          <w:szCs w:val="21"/>
        </w:rPr>
        <w:t>(58), 27-45.</w:t>
      </w:r>
    </w:p>
    <w:p w14:paraId="3B3D02B7" w14:textId="3042AC85" w:rsidR="00C8500E" w:rsidRPr="00C8500E" w:rsidRDefault="00C8500E" w:rsidP="00C8500E">
      <w:pPr>
        <w:shd w:val="clear" w:color="auto" w:fill="FFFFFF"/>
        <w:spacing w:after="173" w:line="480" w:lineRule="auto"/>
        <w:ind w:left="450" w:hanging="450"/>
        <w:rPr>
          <w:rFonts w:ascii="Helvetica" w:eastAsia="Times New Roman" w:hAnsi="Helvetica" w:cs="Helvetica"/>
          <w:color w:val="53565A"/>
          <w:sz w:val="21"/>
          <w:szCs w:val="21"/>
          <w:rPrChange w:id="12" w:author="Jayson Barker" w:date="2020-05-26T22:22:00Z">
            <w:rPr>
              <w:rFonts w:ascii="Helvetica" w:hAnsi="Helvetica" w:cs="Helvetica"/>
              <w:color w:val="53565A"/>
              <w:sz w:val="21"/>
              <w:szCs w:val="21"/>
            </w:rPr>
          </w:rPrChange>
        </w:rPr>
        <w:pPrChange w:id="13" w:author="Jayson Barker" w:date="2020-05-26T22:22:00Z">
          <w:pPr>
            <w:pStyle w:val="NormalWeb"/>
            <w:shd w:val="clear" w:color="auto" w:fill="FFFFFF"/>
            <w:spacing w:before="0" w:beforeAutospacing="0" w:after="173" w:afterAutospacing="0" w:line="480" w:lineRule="auto"/>
            <w:ind w:left="450" w:hanging="450"/>
          </w:pPr>
        </w:pPrChange>
      </w:pPr>
      <w:ins w:id="14" w:author="Jayson Barker" w:date="2020-05-26T22:22:00Z">
        <w:r w:rsidRPr="00C8500E">
          <w:rPr>
            <w:rFonts w:ascii="Helvetica" w:eastAsia="Times New Roman" w:hAnsi="Helvetica" w:cs="Helvetica"/>
            <w:color w:val="53565A"/>
            <w:sz w:val="21"/>
            <w:szCs w:val="21"/>
          </w:rPr>
          <w:t xml:space="preserve">Carlucci, M., </w:t>
        </w:r>
        <w:proofErr w:type="spellStart"/>
        <w:r w:rsidRPr="00C8500E">
          <w:rPr>
            <w:rFonts w:ascii="Helvetica" w:eastAsia="Times New Roman" w:hAnsi="Helvetica" w:cs="Helvetica"/>
            <w:color w:val="53565A"/>
            <w:sz w:val="21"/>
            <w:szCs w:val="21"/>
          </w:rPr>
          <w:t>Grigoriadis</w:t>
        </w:r>
        <w:proofErr w:type="spellEnd"/>
        <w:r w:rsidRPr="00C8500E">
          <w:rPr>
            <w:rFonts w:ascii="Helvetica" w:eastAsia="Times New Roman" w:hAnsi="Helvetica" w:cs="Helvetica"/>
            <w:color w:val="53565A"/>
            <w:sz w:val="21"/>
            <w:szCs w:val="21"/>
          </w:rPr>
          <w:t xml:space="preserve">, E., </w:t>
        </w:r>
        <w:proofErr w:type="spellStart"/>
        <w:r w:rsidRPr="00C8500E">
          <w:rPr>
            <w:rFonts w:ascii="Helvetica" w:eastAsia="Times New Roman" w:hAnsi="Helvetica" w:cs="Helvetica"/>
            <w:color w:val="53565A"/>
            <w:sz w:val="21"/>
            <w:szCs w:val="21"/>
          </w:rPr>
          <w:t>Venanzoni</w:t>
        </w:r>
        <w:proofErr w:type="spellEnd"/>
        <w:r w:rsidRPr="00C8500E">
          <w:rPr>
            <w:rFonts w:ascii="Helvetica" w:eastAsia="Times New Roman" w:hAnsi="Helvetica" w:cs="Helvetica"/>
            <w:color w:val="53565A"/>
            <w:sz w:val="21"/>
            <w:szCs w:val="21"/>
          </w:rPr>
          <w:t xml:space="preserve">, G., &amp; </w:t>
        </w:r>
        <w:proofErr w:type="spellStart"/>
        <w:r w:rsidRPr="00C8500E">
          <w:rPr>
            <w:rFonts w:ascii="Helvetica" w:eastAsia="Times New Roman" w:hAnsi="Helvetica" w:cs="Helvetica"/>
            <w:color w:val="53565A"/>
            <w:sz w:val="21"/>
            <w:szCs w:val="21"/>
          </w:rPr>
          <w:t>Salvati</w:t>
        </w:r>
        <w:proofErr w:type="spellEnd"/>
        <w:r w:rsidRPr="00C8500E">
          <w:rPr>
            <w:rFonts w:ascii="Helvetica" w:eastAsia="Times New Roman" w:hAnsi="Helvetica" w:cs="Helvetica"/>
            <w:color w:val="53565A"/>
            <w:sz w:val="21"/>
            <w:szCs w:val="21"/>
          </w:rPr>
          <w:t xml:space="preserve">, L. (2018). Crisis-driven changes in construction patterns: Evidence from building permits in a </w:t>
        </w:r>
        <w:proofErr w:type="spellStart"/>
        <w:r w:rsidRPr="00C8500E">
          <w:rPr>
            <w:rFonts w:ascii="Helvetica" w:eastAsia="Times New Roman" w:hAnsi="Helvetica" w:cs="Helvetica"/>
            <w:color w:val="53565A"/>
            <w:sz w:val="21"/>
            <w:szCs w:val="21"/>
          </w:rPr>
          <w:t>mediterranean</w:t>
        </w:r>
        <w:proofErr w:type="spellEnd"/>
        <w:r w:rsidRPr="00C8500E">
          <w:rPr>
            <w:rFonts w:ascii="Helvetica" w:eastAsia="Times New Roman" w:hAnsi="Helvetica" w:cs="Helvetica"/>
            <w:color w:val="53565A"/>
            <w:sz w:val="21"/>
            <w:szCs w:val="21"/>
          </w:rPr>
          <w:t xml:space="preserve"> city.</w:t>
        </w:r>
        <w:r w:rsidRPr="00C8500E">
          <w:rPr>
            <w:rFonts w:ascii="Helvetica" w:eastAsia="Times New Roman" w:hAnsi="Helvetica" w:cs="Helvetica"/>
            <w:i/>
            <w:iCs/>
            <w:color w:val="53565A"/>
            <w:sz w:val="21"/>
            <w:szCs w:val="21"/>
          </w:rPr>
          <w:t> Housing Studies, 33</w:t>
        </w:r>
        <w:r w:rsidRPr="00C8500E">
          <w:rPr>
            <w:rFonts w:ascii="Helvetica" w:eastAsia="Times New Roman" w:hAnsi="Helvetica" w:cs="Helvetica"/>
            <w:color w:val="53565A"/>
            <w:sz w:val="21"/>
            <w:szCs w:val="21"/>
          </w:rPr>
          <w:t>(8), 1151-1174. doi:10.1080/02673037.2017.1421910</w:t>
        </w:r>
      </w:ins>
    </w:p>
    <w:p w14:paraId="7D04BB30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proofErr w:type="spellStart"/>
      <w:r>
        <w:rPr>
          <w:rFonts w:ascii="Helvetica" w:hAnsi="Helvetica" w:cs="Helvetica"/>
          <w:color w:val="53565A"/>
          <w:sz w:val="21"/>
          <w:szCs w:val="21"/>
        </w:rPr>
        <w:t>Davanloo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Tajbakhsh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, S., Castillo, E. d., &amp;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Aybat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, N. S. (2015).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On convex optimization methods for fitting spatial statistical models to large data sets</w:t>
      </w:r>
      <w:r>
        <w:rPr>
          <w:rFonts w:ascii="Helvetica" w:hAnsi="Helvetica" w:cs="Helvetica"/>
          <w:color w:val="53565A"/>
          <w:sz w:val="21"/>
          <w:szCs w:val="21"/>
        </w:rPr>
        <w:t> ProQuest Dissertations Publishing.</w:t>
      </w:r>
    </w:p>
    <w:p w14:paraId="398E0BF6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i/>
          <w:iCs/>
          <w:color w:val="53565A"/>
          <w:sz w:val="21"/>
          <w:szCs w:val="21"/>
        </w:rPr>
        <w:t>Development of a forecasting model to predict the downturn and upturn of a real estate market in the inland empire</w:t>
      </w:r>
      <w:r>
        <w:rPr>
          <w:rFonts w:ascii="Helvetica" w:hAnsi="Helvetica" w:cs="Helvetica"/>
          <w:color w:val="53565A"/>
          <w:sz w:val="21"/>
          <w:szCs w:val="21"/>
        </w:rPr>
        <w:t> (2013). Universal-Publishers.com.</w:t>
      </w:r>
    </w:p>
    <w:p w14:paraId="196DA906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proofErr w:type="spellStart"/>
      <w:r>
        <w:rPr>
          <w:rFonts w:ascii="Helvetica" w:hAnsi="Helvetica" w:cs="Helvetica"/>
          <w:color w:val="53565A"/>
          <w:sz w:val="21"/>
          <w:szCs w:val="21"/>
        </w:rPr>
        <w:t>Dheeriya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, P. (2009). Modeling volatility in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california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 real estate prices.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IUP Journal of Applied Economics, 8</w:t>
      </w:r>
      <w:r>
        <w:rPr>
          <w:rFonts w:ascii="Helvetica" w:hAnsi="Helvetica" w:cs="Helvetica"/>
          <w:color w:val="53565A"/>
          <w:sz w:val="21"/>
          <w:szCs w:val="21"/>
        </w:rPr>
        <w:t>(1), 26-38.</w:t>
      </w:r>
    </w:p>
    <w:p w14:paraId="1EF9F7B0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proofErr w:type="spellStart"/>
      <w:r>
        <w:rPr>
          <w:rFonts w:ascii="Helvetica" w:hAnsi="Helvetica" w:cs="Helvetica"/>
          <w:color w:val="53565A"/>
          <w:sz w:val="21"/>
          <w:szCs w:val="21"/>
        </w:rPr>
        <w:lastRenderedPageBreak/>
        <w:t>Dokko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, Y., &amp; Edelstein, R. H. (1992). Towards a real estate land use modeling paradigm. (special issue on office markets).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Journal of the American Real Estate &amp; Urban Economics Association, 20</w:t>
      </w:r>
      <w:r>
        <w:rPr>
          <w:rFonts w:ascii="Helvetica" w:hAnsi="Helvetica" w:cs="Helvetica"/>
          <w:color w:val="53565A"/>
          <w:sz w:val="21"/>
          <w:szCs w:val="21"/>
        </w:rPr>
        <w:t>(2), 199.</w:t>
      </w:r>
    </w:p>
    <w:p w14:paraId="769FF0BA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 xml:space="preserve">Fu, Y.,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Xiong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, H., Ge, Y., Zheng, Y., Yao, Z., &amp; Zhou, Z. (2016). Modeling of geographic dependencies for real estate ranking.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ACM Transactions on Knowledge Discovery from Data (TKDD), 11</w:t>
      </w:r>
      <w:r>
        <w:rPr>
          <w:rFonts w:ascii="Helvetica" w:hAnsi="Helvetica" w:cs="Helvetica"/>
          <w:color w:val="53565A"/>
          <w:sz w:val="21"/>
          <w:szCs w:val="21"/>
        </w:rPr>
        <w:t>(1), 1-27. doi:10.1145/2934692</w:t>
      </w:r>
    </w:p>
    <w:p w14:paraId="70E30EF2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proofErr w:type="spellStart"/>
      <w:r>
        <w:rPr>
          <w:rFonts w:ascii="Helvetica" w:hAnsi="Helvetica" w:cs="Helvetica"/>
          <w:color w:val="53565A"/>
          <w:sz w:val="21"/>
          <w:szCs w:val="21"/>
        </w:rPr>
        <w:t>Ishijima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, H., &amp; Maeda, A. (2012a). Real estate price modeling and empirical analysis.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International Journal of Economic Policy Studies, 7</w:t>
      </w:r>
      <w:r>
        <w:rPr>
          <w:rFonts w:ascii="Helvetica" w:hAnsi="Helvetica" w:cs="Helvetica"/>
          <w:color w:val="53565A"/>
          <w:sz w:val="21"/>
          <w:szCs w:val="21"/>
        </w:rPr>
        <w:t>(1), 31-51. doi:10.1007/BF03405736</w:t>
      </w:r>
    </w:p>
    <w:p w14:paraId="51C15206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proofErr w:type="spellStart"/>
      <w:r>
        <w:rPr>
          <w:rFonts w:ascii="Helvetica" w:hAnsi="Helvetica" w:cs="Helvetica"/>
          <w:color w:val="53565A"/>
          <w:sz w:val="21"/>
          <w:szCs w:val="21"/>
        </w:rPr>
        <w:t>Ishijima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, H., &amp; Maeda, A. (2012b). Real estate price modeling and empirical analysis.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International Journal of Economic Policy Studies, 7</w:t>
      </w:r>
      <w:r>
        <w:rPr>
          <w:rFonts w:ascii="Helvetica" w:hAnsi="Helvetica" w:cs="Helvetica"/>
          <w:color w:val="53565A"/>
          <w:sz w:val="21"/>
          <w:szCs w:val="21"/>
        </w:rPr>
        <w:t>(1), 31-51. doi:10.1007/BF03405736</w:t>
      </w:r>
    </w:p>
    <w:p w14:paraId="0074909E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José-Luis Alfaro-Navarro, Cano, E. L., Esteban Alfaro-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Córtes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, Noelia García,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Matías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Gámez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, &amp;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Larraz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, B. (2020). A fully automated adjustment of ensemble methods in machine learning for modeling complex real estate systems.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Complexity, 2020</w:t>
      </w:r>
      <w:r>
        <w:rPr>
          <w:rFonts w:ascii="Helvetica" w:hAnsi="Helvetica" w:cs="Helvetica"/>
          <w:color w:val="53565A"/>
          <w:sz w:val="21"/>
          <w:szCs w:val="21"/>
        </w:rPr>
        <w:t> doi:10.1155/2020/5287263</w:t>
      </w:r>
    </w:p>
    <w:p w14:paraId="12DCA81C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proofErr w:type="spellStart"/>
      <w:r>
        <w:rPr>
          <w:rFonts w:ascii="Helvetica" w:hAnsi="Helvetica" w:cs="Helvetica"/>
          <w:color w:val="53565A"/>
          <w:sz w:val="21"/>
          <w:szCs w:val="21"/>
        </w:rPr>
        <w:t>Kok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, N.,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Koponen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, E., &amp; Martínez-Barbosa, C. (2017). Big data in real estate? from manual appraisal to automated valuation.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Journal of Portfolio Management, 43</w:t>
      </w:r>
      <w:r>
        <w:rPr>
          <w:rFonts w:ascii="Helvetica" w:hAnsi="Helvetica" w:cs="Helvetica"/>
          <w:color w:val="53565A"/>
          <w:sz w:val="21"/>
          <w:szCs w:val="21"/>
        </w:rPr>
        <w:t>(6), 202-211. doi:10.3905/jpm.2017.43.6.202</w:t>
      </w:r>
    </w:p>
    <w:p w14:paraId="362A022E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proofErr w:type="spellStart"/>
      <w:r>
        <w:rPr>
          <w:rFonts w:ascii="Helvetica" w:hAnsi="Helvetica" w:cs="Helvetica"/>
          <w:color w:val="53565A"/>
          <w:sz w:val="21"/>
          <w:szCs w:val="21"/>
        </w:rPr>
        <w:t>Kontsevaya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, N. V. (2016). Modeling real estate market: Forecasting the price of a square.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Statistika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i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Èkonomika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>, </w:t>
      </w:r>
      <w:r>
        <w:rPr>
          <w:rFonts w:ascii="Helvetica" w:hAnsi="Helvetica" w:cs="Helvetica"/>
          <w:color w:val="53565A"/>
          <w:sz w:val="21"/>
          <w:szCs w:val="21"/>
        </w:rPr>
        <w:t>(4), 31-34. doi:10.21686/2500-3925-2016-4-31-34</w:t>
      </w:r>
    </w:p>
    <w:p w14:paraId="04A2730C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proofErr w:type="spellStart"/>
      <w:r>
        <w:rPr>
          <w:rFonts w:ascii="Helvetica" w:hAnsi="Helvetica" w:cs="Helvetica"/>
          <w:color w:val="53565A"/>
          <w:sz w:val="21"/>
          <w:szCs w:val="21"/>
        </w:rPr>
        <w:t>Krylovas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, A.,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Kosareva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, N., &amp; Laura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Gudelytė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. (2011). Construction of social indicators using information measuring principles. case study of real estate prices simulation model.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Lietuvos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Matematikos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Rinkinys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>, 52</w:t>
      </w:r>
      <w:r>
        <w:rPr>
          <w:rFonts w:ascii="Helvetica" w:hAnsi="Helvetica" w:cs="Helvetica"/>
          <w:color w:val="53565A"/>
          <w:sz w:val="21"/>
          <w:szCs w:val="21"/>
        </w:rPr>
        <w:t> doi:10.15388/</w:t>
      </w:r>
      <w:proofErr w:type="gramStart"/>
      <w:r>
        <w:rPr>
          <w:rFonts w:ascii="Helvetica" w:hAnsi="Helvetica" w:cs="Helvetica"/>
          <w:color w:val="53565A"/>
          <w:sz w:val="21"/>
          <w:szCs w:val="21"/>
        </w:rPr>
        <w:t>LMR.2011.mt</w:t>
      </w:r>
      <w:proofErr w:type="gramEnd"/>
      <w:r>
        <w:rPr>
          <w:rFonts w:ascii="Helvetica" w:hAnsi="Helvetica" w:cs="Helvetica"/>
          <w:color w:val="53565A"/>
          <w:sz w:val="21"/>
          <w:szCs w:val="21"/>
        </w:rPr>
        <w:t>03</w:t>
      </w:r>
    </w:p>
    <w:p w14:paraId="6724445C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proofErr w:type="spellStart"/>
      <w:r>
        <w:rPr>
          <w:rFonts w:ascii="Helvetica" w:hAnsi="Helvetica" w:cs="Helvetica"/>
          <w:color w:val="53565A"/>
          <w:sz w:val="21"/>
          <w:szCs w:val="21"/>
        </w:rPr>
        <w:t>Linné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, M., &amp;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Cirincionne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, J. (2010). Integrating geographic information and valuation modeling for real estate.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The Appraisal Journal, 78</w:t>
      </w:r>
      <w:r>
        <w:rPr>
          <w:rFonts w:ascii="Helvetica" w:hAnsi="Helvetica" w:cs="Helvetica"/>
          <w:color w:val="53565A"/>
          <w:sz w:val="21"/>
          <w:szCs w:val="21"/>
        </w:rPr>
        <w:t>(4), 370-378.</w:t>
      </w:r>
    </w:p>
    <w:p w14:paraId="7E01756B" w14:textId="6C8A8D7F" w:rsidR="00C8500E" w:rsidRDefault="00C8500E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ins w:id="15" w:author="Jayson Barker" w:date="2020-05-26T22:11:00Z"/>
          <w:rFonts w:ascii="Helvetica" w:hAnsi="Helvetica" w:cs="Helvetica"/>
          <w:color w:val="53565A"/>
          <w:sz w:val="21"/>
          <w:szCs w:val="21"/>
        </w:rPr>
      </w:pPr>
      <w:ins w:id="16" w:author="Jayson Barker" w:date="2020-05-26T22:11:00Z">
        <w:r>
          <w:rPr>
            <w:rFonts w:ascii="Helvetica" w:hAnsi="Helvetica" w:cs="Helvetica"/>
            <w:color w:val="53565A"/>
            <w:sz w:val="21"/>
            <w:szCs w:val="21"/>
            <w:shd w:val="clear" w:color="auto" w:fill="FFFFFF"/>
          </w:rPr>
          <w:lastRenderedPageBreak/>
          <w:t xml:space="preserve">Maryam </w:t>
        </w:r>
        <w:proofErr w:type="spellStart"/>
        <w:r>
          <w:rPr>
            <w:rFonts w:ascii="Helvetica" w:hAnsi="Helvetica" w:cs="Helvetica"/>
            <w:color w:val="53565A"/>
            <w:sz w:val="21"/>
            <w:szCs w:val="21"/>
            <w:shd w:val="clear" w:color="auto" w:fill="FFFFFF"/>
          </w:rPr>
          <w:t>Heidari</w:t>
        </w:r>
        <w:proofErr w:type="spellEnd"/>
        <w:r>
          <w:rPr>
            <w:rFonts w:ascii="Helvetica" w:hAnsi="Helvetica" w:cs="Helvetica"/>
            <w:color w:val="53565A"/>
            <w:sz w:val="21"/>
            <w:szCs w:val="21"/>
            <w:shd w:val="clear" w:color="auto" w:fill="FFFFFF"/>
          </w:rPr>
          <w:t xml:space="preserve">, &amp; Carsten </w:t>
        </w:r>
        <w:proofErr w:type="spellStart"/>
        <w:r>
          <w:rPr>
            <w:rFonts w:ascii="Helvetica" w:hAnsi="Helvetica" w:cs="Helvetica"/>
            <w:color w:val="53565A"/>
            <w:sz w:val="21"/>
            <w:szCs w:val="21"/>
            <w:shd w:val="clear" w:color="auto" w:fill="FFFFFF"/>
          </w:rPr>
          <w:t>Felden</w:t>
        </w:r>
        <w:proofErr w:type="spellEnd"/>
        <w:r>
          <w:rPr>
            <w:rFonts w:ascii="Helvetica" w:hAnsi="Helvetica" w:cs="Helvetica"/>
            <w:color w:val="53565A"/>
            <w:sz w:val="21"/>
            <w:szCs w:val="21"/>
            <w:shd w:val="clear" w:color="auto" w:fill="FFFFFF"/>
          </w:rPr>
          <w:t>. (2015). Financial footnote analysis: Developing a text mining approach.</w:t>
        </w:r>
        <w:r>
          <w:rPr>
            <w:rFonts w:ascii="Helvetica" w:hAnsi="Helvetica" w:cs="Helvetica"/>
            <w:i/>
            <w:iCs/>
            <w:color w:val="53565A"/>
            <w:sz w:val="21"/>
            <w:szCs w:val="21"/>
            <w:shd w:val="clear" w:color="auto" w:fill="FFFFFF"/>
          </w:rPr>
          <w:t> Proceedings of the International Conference on Data Mining (DMIN), </w:t>
        </w:r>
        <w:r>
          <w:rPr>
            <w:rFonts w:ascii="Helvetica" w:hAnsi="Helvetica" w:cs="Helvetica"/>
            <w:color w:val="53565A"/>
            <w:sz w:val="21"/>
            <w:szCs w:val="21"/>
            <w:shd w:val="clear" w:color="auto" w:fill="FFFFFF"/>
          </w:rPr>
          <w:t>, 10. Retrieved from </w:t>
        </w:r>
        <w:r>
          <w:fldChar w:fldCharType="begin"/>
        </w:r>
        <w:r>
          <w:instrText xml:space="preserve"> HYPERLINK "https://search.proquest.com/docview/1705019804" \t "_blank" </w:instrText>
        </w:r>
        <w:r>
          <w:fldChar w:fldCharType="separate"/>
        </w:r>
        <w:r>
          <w:rPr>
            <w:rStyle w:val="Hyperlink"/>
            <w:rFonts w:ascii="Helvetica" w:hAnsi="Helvetica" w:cs="Helvetica"/>
            <w:color w:val="0066CC"/>
            <w:sz w:val="21"/>
            <w:szCs w:val="21"/>
            <w:shd w:val="clear" w:color="auto" w:fill="FFFFFF"/>
          </w:rPr>
          <w:t>https://search.proquest.com/docview/1705019804</w:t>
        </w:r>
        <w:r>
          <w:fldChar w:fldCharType="end"/>
        </w:r>
      </w:ins>
    </w:p>
    <w:p w14:paraId="755F75AE" w14:textId="46A9DFF4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Miles, M., Pringle, J., &amp; Webb, B. (1989). Modeling the corporate real estate decision.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The Journal of Real Estate Research, 4</w:t>
      </w:r>
      <w:r>
        <w:rPr>
          <w:rFonts w:ascii="Helvetica" w:hAnsi="Helvetica" w:cs="Helvetica"/>
          <w:color w:val="53565A"/>
          <w:sz w:val="21"/>
          <w:szCs w:val="21"/>
        </w:rPr>
        <w:t>(3), 47.</w:t>
      </w:r>
    </w:p>
    <w:p w14:paraId="6A328281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proofErr w:type="spellStart"/>
      <w:r>
        <w:rPr>
          <w:rFonts w:ascii="Helvetica" w:hAnsi="Helvetica" w:cs="Helvetica"/>
          <w:color w:val="53565A"/>
          <w:sz w:val="21"/>
          <w:szCs w:val="21"/>
        </w:rPr>
        <w:t>Mimis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, A. (2016). 3d weight matrices in modeling real estate prices.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The International Archives of the Photogrammetry, Remote Sensing and Spatial Information Sciences, XLII-2/W2</w:t>
      </w:r>
      <w:r>
        <w:rPr>
          <w:rFonts w:ascii="Helvetica" w:hAnsi="Helvetica" w:cs="Helvetica"/>
          <w:color w:val="53565A"/>
          <w:sz w:val="21"/>
          <w:szCs w:val="21"/>
        </w:rPr>
        <w:t>(2), 123-125. doi:10.5194/isprs-archives-XLII-2-W2-123-2016</w:t>
      </w:r>
    </w:p>
    <w:p w14:paraId="2EC57717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Shim, J. (2018). Kernel-based geographically and temporally weighted autoregressive model for house price estimation.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PLoS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 One, 13</w:t>
      </w:r>
      <w:r>
        <w:rPr>
          <w:rFonts w:ascii="Helvetica" w:hAnsi="Helvetica" w:cs="Helvetica"/>
          <w:color w:val="53565A"/>
          <w:sz w:val="21"/>
          <w:szCs w:val="21"/>
        </w:rPr>
        <w:t xml:space="preserve">(10), e0205063. </w:t>
      </w:r>
      <w:proofErr w:type="gramStart"/>
      <w:r>
        <w:rPr>
          <w:rFonts w:ascii="Helvetica" w:hAnsi="Helvetica" w:cs="Helvetica"/>
          <w:color w:val="53565A"/>
          <w:sz w:val="21"/>
          <w:szCs w:val="21"/>
        </w:rPr>
        <w:t>doi:10.1371/journal.pone</w:t>
      </w:r>
      <w:proofErr w:type="gramEnd"/>
      <w:r>
        <w:rPr>
          <w:rFonts w:ascii="Helvetica" w:hAnsi="Helvetica" w:cs="Helvetica"/>
          <w:color w:val="53565A"/>
          <w:sz w:val="21"/>
          <w:szCs w:val="21"/>
        </w:rPr>
        <w:t>.0205063</w:t>
      </w:r>
    </w:p>
    <w:p w14:paraId="68767A3B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 xml:space="preserve">Tezel, G., &amp;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Yalpir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, S. (2011). Modeling of real-estate prices using artificial neural network (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ann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>) approach.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International Journal of Arts &amp; Sciences, 4</w:t>
      </w:r>
      <w:r>
        <w:rPr>
          <w:rFonts w:ascii="Helvetica" w:hAnsi="Helvetica" w:cs="Helvetica"/>
          <w:color w:val="53565A"/>
          <w:sz w:val="21"/>
          <w:szCs w:val="21"/>
        </w:rPr>
        <w:t>(15), 335-340.</w:t>
      </w:r>
    </w:p>
    <w:p w14:paraId="243C1136" w14:textId="77777777" w:rsidR="00574547" w:rsidRDefault="00574547" w:rsidP="00574547">
      <w:pPr>
        <w:pStyle w:val="NormalWeb"/>
        <w:shd w:val="clear" w:color="auto" w:fill="FFFFFF"/>
        <w:spacing w:before="0" w:beforeAutospacing="0" w:after="173" w:afterAutospacing="0" w:line="480" w:lineRule="auto"/>
        <w:ind w:left="450" w:hanging="45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 xml:space="preserve">Wang, D., Victor, J. L., &amp; Yu, H. (2020). Mass appraisal modeling of real estate in urban centers by geographically and temporally weighted regression: A case study of </w:t>
      </w:r>
      <w:proofErr w:type="spellStart"/>
      <w:r>
        <w:rPr>
          <w:rFonts w:ascii="Helvetica" w:hAnsi="Helvetica" w:cs="Helvetica"/>
          <w:color w:val="53565A"/>
          <w:sz w:val="21"/>
          <w:szCs w:val="21"/>
        </w:rPr>
        <w:t>beijing’s</w:t>
      </w:r>
      <w:proofErr w:type="spellEnd"/>
      <w:r>
        <w:rPr>
          <w:rFonts w:ascii="Helvetica" w:hAnsi="Helvetica" w:cs="Helvetica"/>
          <w:color w:val="53565A"/>
          <w:sz w:val="21"/>
          <w:szCs w:val="21"/>
        </w:rPr>
        <w:t xml:space="preserve"> core area.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 Land, 9</w:t>
      </w:r>
      <w:r>
        <w:rPr>
          <w:rFonts w:ascii="Helvetica" w:hAnsi="Helvetica" w:cs="Helvetica"/>
          <w:color w:val="53565A"/>
          <w:sz w:val="21"/>
          <w:szCs w:val="21"/>
        </w:rPr>
        <w:t>(143), 143. doi:10.3390/land9050143</w:t>
      </w:r>
    </w:p>
    <w:p w14:paraId="27EC3815" w14:textId="65138360" w:rsidR="00807EEE" w:rsidRDefault="00AD78FF" w:rsidP="00A335D1">
      <w:pPr>
        <w:rPr>
          <w:ins w:id="17" w:author="Jayson Barker" w:date="2020-05-26T22:02:00Z"/>
          <w:b/>
          <w:bCs/>
          <w:u w:val="single"/>
        </w:rPr>
      </w:pPr>
      <w:ins w:id="18" w:author="Jayson Barker" w:date="2020-05-26T22:02:00Z">
        <w:r>
          <w:rPr>
            <w:b/>
            <w:bCs/>
            <w:u w:val="single"/>
          </w:rPr>
          <w:t>Hypothesis:</w:t>
        </w:r>
      </w:ins>
    </w:p>
    <w:p w14:paraId="38A3DCDB" w14:textId="30577FF9" w:rsidR="00AD78FF" w:rsidRDefault="00AD78FF" w:rsidP="00A335D1">
      <w:pPr>
        <w:rPr>
          <w:b/>
          <w:bCs/>
          <w:u w:val="single"/>
        </w:rPr>
      </w:pPr>
      <w:ins w:id="19" w:author="Jayson Barker" w:date="2020-05-26T22:02:00Z">
        <w:r>
          <w:rPr>
            <w:b/>
            <w:bCs/>
            <w:u w:val="single"/>
          </w:rPr>
          <w:t xml:space="preserve">The future real-estate market will be severely impacted </w:t>
        </w:r>
        <w:proofErr w:type="gramStart"/>
        <w:r>
          <w:rPr>
            <w:b/>
            <w:bCs/>
            <w:u w:val="single"/>
          </w:rPr>
          <w:t>due to the effects</w:t>
        </w:r>
        <w:proofErr w:type="gramEnd"/>
        <w:r>
          <w:rPr>
            <w:b/>
            <w:bCs/>
            <w:u w:val="single"/>
          </w:rPr>
          <w:t xml:space="preserve"> follo</w:t>
        </w:r>
      </w:ins>
      <w:ins w:id="20" w:author="Jayson Barker" w:date="2020-05-26T22:03:00Z">
        <w:r>
          <w:rPr>
            <w:b/>
            <w:bCs/>
            <w:u w:val="single"/>
          </w:rPr>
          <w:t>wing COVID-19 lockdowns and societal changes. Future investment dollars will be more tightly controlled and financial and econo</w:t>
        </w:r>
      </w:ins>
      <w:ins w:id="21" w:author="Jayson Barker" w:date="2020-05-26T22:04:00Z">
        <w:r>
          <w:rPr>
            <w:b/>
            <w:bCs/>
            <w:u w:val="single"/>
          </w:rPr>
          <w:t xml:space="preserve">mic impacts will resonate far into the future – causing some degree of a downtown in this sector. </w:t>
        </w:r>
      </w:ins>
      <w:ins w:id="22" w:author="Jayson Barker" w:date="2020-05-26T22:17:00Z">
        <w:r w:rsidR="00C8500E">
          <w:rPr>
            <w:b/>
            <w:bCs/>
            <w:u w:val="single"/>
          </w:rPr>
          <w:t>The impact of COVID-19 will reach far beyond the typical boom and bust nature of the cyclical real-e</w:t>
        </w:r>
      </w:ins>
      <w:ins w:id="23" w:author="Jayson Barker" w:date="2020-05-26T22:18:00Z">
        <w:r w:rsidR="00C8500E">
          <w:rPr>
            <w:b/>
            <w:bCs/>
            <w:u w:val="single"/>
          </w:rPr>
          <w:t xml:space="preserve">state market resulting in large swings in investments, profitability, availability, and supply chain. </w:t>
        </w:r>
      </w:ins>
      <w:ins w:id="24" w:author="Jayson Barker" w:date="2020-05-26T22:04:00Z">
        <w:r>
          <w:rPr>
            <w:b/>
            <w:bCs/>
            <w:u w:val="single"/>
          </w:rPr>
          <w:t>&lt;&lt; feel free to add and modify &gt;&gt;</w:t>
        </w:r>
      </w:ins>
    </w:p>
    <w:p w14:paraId="5170D81E" w14:textId="208F59B4" w:rsidR="00807EEE" w:rsidRDefault="00807EEE" w:rsidP="00A335D1">
      <w:pPr>
        <w:rPr>
          <w:b/>
          <w:bCs/>
          <w:u w:val="single"/>
        </w:rPr>
      </w:pPr>
      <w:r>
        <w:rPr>
          <w:b/>
          <w:bCs/>
          <w:u w:val="single"/>
        </w:rPr>
        <w:t>Methods</w:t>
      </w:r>
      <w:r w:rsidR="00AA4351">
        <w:rPr>
          <w:b/>
          <w:bCs/>
          <w:u w:val="single"/>
        </w:rPr>
        <w:t>:</w:t>
      </w:r>
    </w:p>
    <w:p w14:paraId="36710AA2" w14:textId="7D99E49D" w:rsidR="00AA4351" w:rsidRPr="00713F7F" w:rsidRDefault="007F5061" w:rsidP="00713F7F">
      <w:pPr>
        <w:rPr>
          <w:u w:val="single"/>
        </w:rPr>
      </w:pPr>
      <w:r w:rsidRPr="00713F7F">
        <w:rPr>
          <w:u w:val="single"/>
        </w:rPr>
        <w:t>Data Sources:</w:t>
      </w:r>
    </w:p>
    <w:p w14:paraId="13E4442A" w14:textId="60CCDC7C" w:rsidR="007F5061" w:rsidRDefault="007F5061" w:rsidP="00713F7F">
      <w:pPr>
        <w:pStyle w:val="ListParagraph"/>
        <w:numPr>
          <w:ilvl w:val="0"/>
          <w:numId w:val="1"/>
        </w:numPr>
      </w:pPr>
      <w:r>
        <w:t>Zillow.com – contains residential data information</w:t>
      </w:r>
    </w:p>
    <w:p w14:paraId="2E3359C3" w14:textId="4F888F9B" w:rsidR="007F5061" w:rsidRDefault="002B33D3" w:rsidP="00713F7F">
      <w:pPr>
        <w:pStyle w:val="ListParagraph"/>
        <w:numPr>
          <w:ilvl w:val="0"/>
          <w:numId w:val="1"/>
        </w:numPr>
      </w:pPr>
      <w:del w:id="25" w:author="Jayson Barker" w:date="2020-05-26T22:04:00Z">
        <w:r w:rsidDel="00AD78FF">
          <w:lastRenderedPageBreak/>
          <w:delText>US Dept of Labor – contains information on building permits, census data</w:delText>
        </w:r>
        <w:r w:rsidR="009E2511" w:rsidDel="00AD78FF">
          <w:delText>, and other geographical data</w:delText>
        </w:r>
      </w:del>
      <w:ins w:id="26" w:author="Jayson Barker" w:date="2020-05-26T22:04:00Z">
        <w:r w:rsidR="00AD78FF">
          <w:t>US Census bureau</w:t>
        </w:r>
      </w:ins>
      <w:ins w:id="27" w:author="Jayson Barker" w:date="2020-05-26T22:05:00Z">
        <w:r w:rsidR="00AD78FF">
          <w:t xml:space="preserve"> – includes reported permit data for new ‘starts’ and/or builds by county, state, region both monthly and annually. </w:t>
        </w:r>
      </w:ins>
    </w:p>
    <w:p w14:paraId="33B8095E" w14:textId="44F9FB4F" w:rsidR="00807EEE" w:rsidRDefault="002B33D3" w:rsidP="00713F7F">
      <w:pPr>
        <w:pStyle w:val="ListParagraph"/>
        <w:numPr>
          <w:ilvl w:val="0"/>
          <w:numId w:val="1"/>
        </w:numPr>
        <w:rPr>
          <w:ins w:id="28" w:author="Jayson Barker" w:date="2020-05-26T22:06:00Z"/>
        </w:rPr>
      </w:pPr>
      <w:r>
        <w:t xml:space="preserve">John Hopkins COVID-19 – contains information on the COVID-19 pandemic down to </w:t>
      </w:r>
      <w:r w:rsidR="00713F7F">
        <w:t>zip code</w:t>
      </w:r>
      <w:r>
        <w:t xml:space="preserve"> level to look </w:t>
      </w:r>
      <w:r w:rsidR="009E2511">
        <w:t xml:space="preserve">at the impacts of COVID-19 cases as well as </w:t>
      </w:r>
      <w:r w:rsidR="0060325A">
        <w:t>state closing/openings</w:t>
      </w:r>
    </w:p>
    <w:p w14:paraId="452AE2E9" w14:textId="4294504A" w:rsidR="00AD78FF" w:rsidRPr="0060325A" w:rsidRDefault="00AD78FF" w:rsidP="00713F7F">
      <w:pPr>
        <w:pStyle w:val="ListParagraph"/>
        <w:numPr>
          <w:ilvl w:val="0"/>
          <w:numId w:val="1"/>
        </w:numPr>
      </w:pPr>
      <w:ins w:id="29" w:author="Jayson Barker" w:date="2020-05-26T22:06:00Z">
        <w:r>
          <w:t xml:space="preserve">EDGAR (SEC.gov) – contains publicly reported annual and </w:t>
        </w:r>
      </w:ins>
      <w:ins w:id="30" w:author="Jayson Barker" w:date="2020-05-26T22:07:00Z">
        <w:r>
          <w:t xml:space="preserve">quarterly </w:t>
        </w:r>
      </w:ins>
      <w:ins w:id="31" w:author="Jayson Barker" w:date="2020-05-26T22:06:00Z">
        <w:r>
          <w:t xml:space="preserve">financial statements that will be useful to parse both for their financials and their footnotes. </w:t>
        </w:r>
      </w:ins>
    </w:p>
    <w:p w14:paraId="24A23F32" w14:textId="38A3BBBC" w:rsidR="00807EEE" w:rsidRDefault="00807EEE" w:rsidP="00A335D1">
      <w:pPr>
        <w:rPr>
          <w:b/>
          <w:bCs/>
          <w:u w:val="single"/>
        </w:rPr>
      </w:pPr>
      <w:r>
        <w:rPr>
          <w:b/>
          <w:bCs/>
          <w:u w:val="single"/>
        </w:rPr>
        <w:t>Results</w:t>
      </w:r>
    </w:p>
    <w:p w14:paraId="2279ADF9" w14:textId="659BE5A1" w:rsidR="00DF0A18" w:rsidRDefault="00C20D79" w:rsidP="00713F7F">
      <w:pPr>
        <w:rPr>
          <w:ins w:id="32" w:author="Jayson Barker" w:date="2020-05-26T22:08:00Z"/>
        </w:rPr>
      </w:pPr>
      <w:r>
        <w:t>Outline of results including figures and graphs</w:t>
      </w:r>
    </w:p>
    <w:p w14:paraId="28C52CFA" w14:textId="11E93558" w:rsidR="00DF0A18" w:rsidRDefault="00DF0A18" w:rsidP="00713F7F">
      <w:pPr>
        <w:rPr>
          <w:ins w:id="33" w:author="Jayson Barker" w:date="2020-05-26T22:08:00Z"/>
        </w:rPr>
      </w:pPr>
      <w:ins w:id="34" w:author="Jayson Barker" w:date="2020-05-26T22:08:00Z">
        <w:r>
          <w:t>We will accept or reject the above hypothesis here based on the available data and models created.</w:t>
        </w:r>
      </w:ins>
    </w:p>
    <w:p w14:paraId="3AB03A19" w14:textId="4231EC2C" w:rsidR="00DF0A18" w:rsidRDefault="00DF0A18" w:rsidP="00713F7F">
      <w:ins w:id="35" w:author="Jayson Barker" w:date="2020-05-26T22:08:00Z">
        <w:r>
          <w:t>We will clarify the scope of study here as well.</w:t>
        </w:r>
      </w:ins>
    </w:p>
    <w:p w14:paraId="7E1AA90A" w14:textId="77777777" w:rsidR="00C20D79" w:rsidRPr="00807EEE" w:rsidRDefault="00C20D79" w:rsidP="00713F7F"/>
    <w:p w14:paraId="71FDAF17" w14:textId="4D65F48F" w:rsidR="00807EEE" w:rsidRDefault="00807EEE" w:rsidP="00A335D1">
      <w:pPr>
        <w:rPr>
          <w:b/>
          <w:bCs/>
          <w:u w:val="single"/>
        </w:rPr>
      </w:pPr>
      <w:r>
        <w:rPr>
          <w:b/>
          <w:bCs/>
          <w:u w:val="single"/>
        </w:rPr>
        <w:t>Discussion</w:t>
      </w:r>
    </w:p>
    <w:p w14:paraId="5B63F261" w14:textId="0A348749" w:rsidR="00807EEE" w:rsidRDefault="00C20D79" w:rsidP="00713F7F">
      <w:r>
        <w:t>Discussion of results</w:t>
      </w:r>
      <w:r w:rsidR="00667404">
        <w:t>:</w:t>
      </w:r>
    </w:p>
    <w:p w14:paraId="3E175650" w14:textId="4D965BBC" w:rsidR="00DF0A18" w:rsidRDefault="00DF0A18" w:rsidP="00667404">
      <w:pPr>
        <w:pStyle w:val="ListParagraph"/>
        <w:numPr>
          <w:ilvl w:val="0"/>
          <w:numId w:val="2"/>
        </w:numPr>
        <w:rPr>
          <w:ins w:id="36" w:author="Jayson Barker" w:date="2020-05-26T22:09:00Z"/>
        </w:rPr>
      </w:pPr>
      <w:ins w:id="37" w:author="Jayson Barker" w:date="2020-05-26T22:08:00Z">
        <w:r>
          <w:t xml:space="preserve">Why we </w:t>
        </w:r>
      </w:ins>
      <w:ins w:id="38" w:author="Jayson Barker" w:date="2020-05-26T22:09:00Z">
        <w:r>
          <w:t>chose to look at this aspect of the COVID-19 impact.</w:t>
        </w:r>
      </w:ins>
    </w:p>
    <w:p w14:paraId="1C4A264C" w14:textId="51CD1F68" w:rsidR="00DF0A18" w:rsidRDefault="00DF0A18" w:rsidP="00667404">
      <w:pPr>
        <w:pStyle w:val="ListParagraph"/>
        <w:numPr>
          <w:ilvl w:val="0"/>
          <w:numId w:val="2"/>
        </w:numPr>
        <w:rPr>
          <w:ins w:id="39" w:author="Jayson Barker" w:date="2020-05-26T22:08:00Z"/>
        </w:rPr>
      </w:pPr>
      <w:ins w:id="40" w:author="Jayson Barker" w:date="2020-05-26T22:09:00Z">
        <w:r>
          <w:t>What do we expect the audience to do with our findings? Is there a call to action here?</w:t>
        </w:r>
      </w:ins>
    </w:p>
    <w:p w14:paraId="5CC43755" w14:textId="103E38D7" w:rsidR="00667404" w:rsidRDefault="00667404" w:rsidP="00667404">
      <w:pPr>
        <w:pStyle w:val="ListParagraph"/>
        <w:numPr>
          <w:ilvl w:val="0"/>
          <w:numId w:val="2"/>
        </w:numPr>
      </w:pPr>
      <w:r>
        <w:t>Were we able to predict what we expected?</w:t>
      </w:r>
    </w:p>
    <w:p w14:paraId="22C3AF03" w14:textId="63852204" w:rsidR="00667404" w:rsidRDefault="00667404" w:rsidP="00667404">
      <w:pPr>
        <w:pStyle w:val="ListParagraph"/>
        <w:numPr>
          <w:ilvl w:val="0"/>
          <w:numId w:val="2"/>
        </w:numPr>
      </w:pPr>
      <w:r>
        <w:t>What stood out as interesting/unique/unexpected?</w:t>
      </w:r>
    </w:p>
    <w:p w14:paraId="0576F1F0" w14:textId="6D06EA27" w:rsidR="00667404" w:rsidRDefault="00667404" w:rsidP="00667404">
      <w:pPr>
        <w:pStyle w:val="ListParagraph"/>
        <w:numPr>
          <w:ilvl w:val="0"/>
          <w:numId w:val="2"/>
        </w:numPr>
      </w:pPr>
      <w:r>
        <w:t>What challenges occurred during analysis?</w:t>
      </w:r>
    </w:p>
    <w:p w14:paraId="3D51D846" w14:textId="701BA9E0" w:rsidR="00667404" w:rsidRDefault="00667404" w:rsidP="00667404">
      <w:pPr>
        <w:pStyle w:val="ListParagraph"/>
        <w:numPr>
          <w:ilvl w:val="0"/>
          <w:numId w:val="2"/>
        </w:numPr>
        <w:rPr>
          <w:ins w:id="41" w:author="Jayson Barker" w:date="2020-05-26T22:09:00Z"/>
        </w:rPr>
      </w:pPr>
      <w:r>
        <w:t>Are there areas of the research where others can pick up and go deeper?</w:t>
      </w:r>
    </w:p>
    <w:p w14:paraId="7050EA10" w14:textId="227EB071" w:rsidR="00C8500E" w:rsidRDefault="00C8500E" w:rsidP="00667404">
      <w:pPr>
        <w:pStyle w:val="ListParagraph"/>
        <w:numPr>
          <w:ilvl w:val="0"/>
          <w:numId w:val="2"/>
        </w:numPr>
      </w:pPr>
      <w:ins w:id="42" w:author="Jayson Barker" w:date="2020-05-26T22:09:00Z">
        <w:r>
          <w:t>Ethics – which will be addressed in Cap B.</w:t>
        </w:r>
      </w:ins>
    </w:p>
    <w:p w14:paraId="4F4E82AF" w14:textId="77777777" w:rsidR="00C20D79" w:rsidRPr="00807EEE" w:rsidRDefault="00C20D79" w:rsidP="00713F7F"/>
    <w:p w14:paraId="224736DB" w14:textId="660D6AD7" w:rsidR="00807EEE" w:rsidRDefault="00807EEE" w:rsidP="00A335D1">
      <w:pPr>
        <w:rPr>
          <w:b/>
          <w:bCs/>
          <w:u w:val="single"/>
        </w:rPr>
      </w:pPr>
      <w:r>
        <w:rPr>
          <w:b/>
          <w:bCs/>
          <w:u w:val="single"/>
        </w:rPr>
        <w:t>Conclusion</w:t>
      </w:r>
      <w:r w:rsidR="00667404">
        <w:rPr>
          <w:b/>
          <w:bCs/>
          <w:u w:val="single"/>
        </w:rPr>
        <w:t>:</w:t>
      </w:r>
    </w:p>
    <w:p w14:paraId="2BC8B42A" w14:textId="771A4A86" w:rsidR="00667404" w:rsidRPr="00667404" w:rsidRDefault="00667404" w:rsidP="00A335D1">
      <w:r>
        <w:t>Overall conclusion regarding how this research can be useful to others</w:t>
      </w:r>
      <w:r w:rsidR="005E269C">
        <w:t>.</w:t>
      </w:r>
      <w:ins w:id="43" w:author="Jayson Barker" w:date="2020-05-26T22:10:00Z">
        <w:r w:rsidR="00C8500E">
          <w:t xml:space="preserve"> Will also include a recap of our study and the findings.</w:t>
        </w:r>
      </w:ins>
    </w:p>
    <w:p w14:paraId="4608EA64" w14:textId="77777777" w:rsidR="00667404" w:rsidRPr="00A335D1" w:rsidRDefault="00667404" w:rsidP="00A335D1">
      <w:pPr>
        <w:rPr>
          <w:b/>
          <w:bCs/>
          <w:u w:val="single"/>
        </w:rPr>
      </w:pPr>
    </w:p>
    <w:p w14:paraId="79EC0066" w14:textId="77777777" w:rsidR="00A335D1" w:rsidRPr="00A335D1" w:rsidRDefault="00A335D1" w:rsidP="00A335D1">
      <w:pPr>
        <w:ind w:firstLine="720"/>
      </w:pPr>
    </w:p>
    <w:sectPr w:rsidR="00A335D1" w:rsidRPr="00A335D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021DA" w14:textId="77777777" w:rsidR="004E7748" w:rsidRDefault="004E7748" w:rsidP="00AA1FCB">
      <w:pPr>
        <w:spacing w:after="0" w:line="240" w:lineRule="auto"/>
      </w:pPr>
      <w:r>
        <w:separator/>
      </w:r>
    </w:p>
  </w:endnote>
  <w:endnote w:type="continuationSeparator" w:id="0">
    <w:p w14:paraId="1C395550" w14:textId="77777777" w:rsidR="004E7748" w:rsidRDefault="004E7748" w:rsidP="00AA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807FE" w14:textId="77777777" w:rsidR="004E7748" w:rsidRDefault="004E7748" w:rsidP="00AA1FCB">
      <w:pPr>
        <w:spacing w:after="0" w:line="240" w:lineRule="auto"/>
      </w:pPr>
      <w:r>
        <w:separator/>
      </w:r>
    </w:p>
  </w:footnote>
  <w:footnote w:type="continuationSeparator" w:id="0">
    <w:p w14:paraId="60C9DE04" w14:textId="77777777" w:rsidR="004E7748" w:rsidRDefault="004E7748" w:rsidP="00AA1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9556E" w14:textId="792445CC" w:rsidR="00AA1FCB" w:rsidRDefault="008D0220">
    <w:pPr>
      <w:pStyle w:val="Header"/>
    </w:pPr>
    <w:r>
      <w:t xml:space="preserve">DS 6210 - </w:t>
    </w:r>
    <w:r w:rsidR="00AA1FCB">
      <w:t>Capstone-A</w:t>
    </w:r>
    <w:r w:rsidR="00AA1FCB">
      <w:ptab w:relativeTo="margin" w:alignment="center" w:leader="none"/>
    </w:r>
    <w:r w:rsidR="00AA1FCB">
      <w:t>Project Outline</w:t>
    </w:r>
    <w:r w:rsidR="00AA1FCB">
      <w:ptab w:relativeTo="margin" w:alignment="right" w:leader="none"/>
    </w:r>
    <w:r w:rsidR="00AA1FCB">
      <w:t>Jayson Barker</w:t>
    </w:r>
  </w:p>
  <w:p w14:paraId="6108194C" w14:textId="120BB27B" w:rsidR="00AA1FCB" w:rsidRDefault="00AA1FCB">
    <w:pPr>
      <w:pStyle w:val="Header"/>
    </w:pPr>
    <w:r>
      <w:tab/>
    </w:r>
    <w:r>
      <w:tab/>
      <w:t>Brandon Croom</w:t>
    </w:r>
  </w:p>
  <w:p w14:paraId="65CAE5C8" w14:textId="391C3513" w:rsidR="00AA1FCB" w:rsidRDefault="00AA1FCB">
    <w:pPr>
      <w:pStyle w:val="Header"/>
    </w:pPr>
    <w:r>
      <w:tab/>
    </w:r>
    <w:r>
      <w:tab/>
      <w:t>Sean Kennedy</w:t>
    </w:r>
  </w:p>
  <w:p w14:paraId="0A2CFEFC" w14:textId="496C146F" w:rsidR="00AA1FCB" w:rsidRDefault="00AA1FCB">
    <w:pPr>
      <w:pStyle w:val="Header"/>
    </w:pPr>
    <w:r>
      <w:tab/>
    </w:r>
    <w:r>
      <w:tab/>
      <w:t>Sandesh Ojha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679F1"/>
    <w:multiLevelType w:val="hybridMultilevel"/>
    <w:tmpl w:val="CA22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C5271"/>
    <w:multiLevelType w:val="hybridMultilevel"/>
    <w:tmpl w:val="6054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yson Barker">
    <w15:presenceInfo w15:providerId="Windows Live" w15:userId="18832f51cc4f3e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CB"/>
    <w:rsid w:val="00025418"/>
    <w:rsid w:val="00032EB1"/>
    <w:rsid w:val="000D4A39"/>
    <w:rsid w:val="000E7282"/>
    <w:rsid w:val="000F5511"/>
    <w:rsid w:val="00100AE6"/>
    <w:rsid w:val="00141174"/>
    <w:rsid w:val="00150CBF"/>
    <w:rsid w:val="001706B7"/>
    <w:rsid w:val="00184F76"/>
    <w:rsid w:val="00203920"/>
    <w:rsid w:val="002149E8"/>
    <w:rsid w:val="00236DBB"/>
    <w:rsid w:val="00252836"/>
    <w:rsid w:val="002700CB"/>
    <w:rsid w:val="002864CB"/>
    <w:rsid w:val="00290C55"/>
    <w:rsid w:val="002B33D3"/>
    <w:rsid w:val="002C1B7D"/>
    <w:rsid w:val="00342A78"/>
    <w:rsid w:val="00354A61"/>
    <w:rsid w:val="003E15E4"/>
    <w:rsid w:val="00400C41"/>
    <w:rsid w:val="004364F7"/>
    <w:rsid w:val="00444D11"/>
    <w:rsid w:val="00472C53"/>
    <w:rsid w:val="004E7748"/>
    <w:rsid w:val="00515282"/>
    <w:rsid w:val="0052504D"/>
    <w:rsid w:val="005310DF"/>
    <w:rsid w:val="0056663B"/>
    <w:rsid w:val="00574547"/>
    <w:rsid w:val="00584AFE"/>
    <w:rsid w:val="005B707E"/>
    <w:rsid w:val="005E269C"/>
    <w:rsid w:val="005F052B"/>
    <w:rsid w:val="0060325A"/>
    <w:rsid w:val="00667404"/>
    <w:rsid w:val="006C292C"/>
    <w:rsid w:val="006E3D90"/>
    <w:rsid w:val="00713F7F"/>
    <w:rsid w:val="0073158D"/>
    <w:rsid w:val="00747C84"/>
    <w:rsid w:val="0077343C"/>
    <w:rsid w:val="00774F22"/>
    <w:rsid w:val="0078463E"/>
    <w:rsid w:val="007B2810"/>
    <w:rsid w:val="007C4455"/>
    <w:rsid w:val="007C5CB7"/>
    <w:rsid w:val="007D75CC"/>
    <w:rsid w:val="007E65D6"/>
    <w:rsid w:val="007F25F9"/>
    <w:rsid w:val="007F5061"/>
    <w:rsid w:val="00805572"/>
    <w:rsid w:val="00807EEE"/>
    <w:rsid w:val="008105AE"/>
    <w:rsid w:val="00861371"/>
    <w:rsid w:val="008635F4"/>
    <w:rsid w:val="008D0220"/>
    <w:rsid w:val="008E7FCB"/>
    <w:rsid w:val="00935218"/>
    <w:rsid w:val="009A7CEB"/>
    <w:rsid w:val="009B518E"/>
    <w:rsid w:val="009C3200"/>
    <w:rsid w:val="009E2511"/>
    <w:rsid w:val="009F7F19"/>
    <w:rsid w:val="00A31AFD"/>
    <w:rsid w:val="00A335D1"/>
    <w:rsid w:val="00AA1FCB"/>
    <w:rsid w:val="00AA4351"/>
    <w:rsid w:val="00AA4383"/>
    <w:rsid w:val="00AD4CF9"/>
    <w:rsid w:val="00AD78FF"/>
    <w:rsid w:val="00AF41B0"/>
    <w:rsid w:val="00B00950"/>
    <w:rsid w:val="00B00A20"/>
    <w:rsid w:val="00B224C7"/>
    <w:rsid w:val="00B54179"/>
    <w:rsid w:val="00B920D3"/>
    <w:rsid w:val="00B9472F"/>
    <w:rsid w:val="00BA3222"/>
    <w:rsid w:val="00BF499D"/>
    <w:rsid w:val="00C06CDC"/>
    <w:rsid w:val="00C20D79"/>
    <w:rsid w:val="00C43D23"/>
    <w:rsid w:val="00C8500E"/>
    <w:rsid w:val="00DC78DF"/>
    <w:rsid w:val="00DD5A8C"/>
    <w:rsid w:val="00DF0A18"/>
    <w:rsid w:val="00E05401"/>
    <w:rsid w:val="00E77F65"/>
    <w:rsid w:val="00E87D85"/>
    <w:rsid w:val="00E91A68"/>
    <w:rsid w:val="00E93059"/>
    <w:rsid w:val="00E93397"/>
    <w:rsid w:val="00EA26F1"/>
    <w:rsid w:val="00EB0DCF"/>
    <w:rsid w:val="00F33ECF"/>
    <w:rsid w:val="00F437C3"/>
    <w:rsid w:val="00F67C83"/>
    <w:rsid w:val="00F77DF4"/>
    <w:rsid w:val="00F85F24"/>
    <w:rsid w:val="00FB2028"/>
    <w:rsid w:val="00F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A920"/>
  <w15:chartTrackingRefBased/>
  <w15:docId w15:val="{A81FAF4C-4492-47BC-A432-0DA5CC18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FCB"/>
  </w:style>
  <w:style w:type="paragraph" w:styleId="Footer">
    <w:name w:val="footer"/>
    <w:basedOn w:val="Normal"/>
    <w:link w:val="FooterChar"/>
    <w:uiPriority w:val="99"/>
    <w:unhideWhenUsed/>
    <w:rsid w:val="00AA1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FCB"/>
  </w:style>
  <w:style w:type="paragraph" w:styleId="ListParagraph">
    <w:name w:val="List Paragraph"/>
    <w:basedOn w:val="Normal"/>
    <w:uiPriority w:val="34"/>
    <w:qFormat/>
    <w:rsid w:val="00807E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50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E5E116E902A4AB6A5573049C00620" ma:contentTypeVersion="13" ma:contentTypeDescription="Create a new document." ma:contentTypeScope="" ma:versionID="a14f2a4bce4b9ce75a493887806cc655">
  <xsd:schema xmlns:xsd="http://www.w3.org/2001/XMLSchema" xmlns:xs="http://www.w3.org/2001/XMLSchema" xmlns:p="http://schemas.microsoft.com/office/2006/metadata/properties" xmlns:ns3="42c3fb70-e26e-416b-9933-bd2c1fb97f88" xmlns:ns4="d3b6acbd-5192-438b-a60d-7ff769b97351" targetNamespace="http://schemas.microsoft.com/office/2006/metadata/properties" ma:root="true" ma:fieldsID="11a4a4e04e0f53c54a323b43caee4a65" ns3:_="" ns4:_="">
    <xsd:import namespace="42c3fb70-e26e-416b-9933-bd2c1fb97f88"/>
    <xsd:import namespace="d3b6acbd-5192-438b-a60d-7ff769b973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3fb70-e26e-416b-9933-bd2c1fb97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6acbd-5192-438b-a60d-7ff769b97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19E803-99C4-4FF5-84C7-CE9132CAC3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F7FDAA-9142-4276-B20D-F13B0D66F6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15120-58D2-4C55-B37B-1627A4148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3fb70-e26e-416b-9933-bd2c1fb97f88"/>
    <ds:schemaRef ds:uri="d3b6acbd-5192-438b-a60d-7ff769b97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Croom, Brandon</dc:creator>
  <cp:keywords/>
  <dc:description/>
  <cp:lastModifiedBy>Jayson Barker</cp:lastModifiedBy>
  <cp:revision>3</cp:revision>
  <dcterms:created xsi:type="dcterms:W3CDTF">2020-05-27T03:07:00Z</dcterms:created>
  <dcterms:modified xsi:type="dcterms:W3CDTF">2020-05-27T03:22:00Z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0x010100E9BE5E116E902A4AB6A5573049C00620</vt:lpwstr>
  </property>
</Properties>
</file>