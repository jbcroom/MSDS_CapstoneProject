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1"/>
      </w:pPr>
      <w:r>
        <w:t>Analysis of the Commercial Real Estate Market in a post COVID-19 World</w:t>
      </w:r>
    </w:p>
    <w:p w14:paraId="6B59C05E" w14:textId="77777777" w:rsidR="009B1D59" w:rsidRPr="00120A45" w:rsidRDefault="00120A45" w:rsidP="009B5E2A">
      <w:pPr>
        <w:pStyle w:val="author"/>
        <w:spacing w:after="0"/>
        <w:rPr>
          <w:vertAlign w:val="superscript"/>
          <w:lang w:val="de-DE"/>
        </w:rPr>
      </w:pPr>
      <w:r>
        <w:rPr>
          <w:lang w:val="de-DE"/>
        </w:rPr>
        <w:t>Jayson Barker</w:t>
      </w:r>
      <w:r w:rsidR="009B1D59" w:rsidRPr="009A3755">
        <w:rPr>
          <w:position w:val="6"/>
          <w:sz w:val="12"/>
          <w:szCs w:val="12"/>
          <w:lang w:val="de-DE"/>
        </w:rPr>
        <w:t>1</w:t>
      </w:r>
      <w:r w:rsidR="009B1D59" w:rsidRPr="009A3755">
        <w:rPr>
          <w:lang w:val="de-DE"/>
        </w:rPr>
        <w:t xml:space="preserve">, </w:t>
      </w:r>
      <w:r>
        <w:rPr>
          <w:lang w:val="de-DE"/>
        </w:rPr>
        <w:t>Brandon Croom</w:t>
      </w:r>
      <w:r w:rsidR="009B5E2A" w:rsidRPr="009A3755">
        <w:rPr>
          <w:position w:val="6"/>
          <w:sz w:val="12"/>
          <w:szCs w:val="12"/>
          <w:lang w:val="de-DE"/>
        </w:rPr>
        <w:t>1</w:t>
      </w:r>
      <w:r w:rsidR="009B5E2A">
        <w:rPr>
          <w:lang w:val="de-DE"/>
        </w:rPr>
        <w:t>,</w:t>
      </w:r>
      <w:r>
        <w:rPr>
          <w:lang w:val="de-DE"/>
        </w:rPr>
        <w:t xml:space="preserve"> Sean Kennedy</w:t>
      </w:r>
      <w:r w:rsidRPr="009A3755">
        <w:rPr>
          <w:position w:val="6"/>
          <w:sz w:val="12"/>
          <w:szCs w:val="12"/>
          <w:lang w:val="de-DE"/>
        </w:rPr>
        <w:t>1</w:t>
      </w:r>
      <w:r>
        <w:rPr>
          <w:lang w:val="de-DE"/>
        </w:rPr>
        <w:t>, Sandesh Ojha</w:t>
      </w:r>
      <w:r w:rsidRPr="009A3755">
        <w:rPr>
          <w:position w:val="6"/>
          <w:sz w:val="12"/>
          <w:szCs w:val="12"/>
          <w:lang w:val="de-DE"/>
        </w:rPr>
        <w:t>1</w:t>
      </w:r>
      <w:r>
        <w:rPr>
          <w:lang w:val="de-DE"/>
        </w:rPr>
        <w:t>, Justin Sparks</w:t>
      </w:r>
      <w:r>
        <w:rPr>
          <w:vertAlign w:val="superscript"/>
          <w:lang w:val="de-DE"/>
        </w:rPr>
        <w:t>2</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0F8E85E6"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xml:space="preserve">, </w:t>
      </w:r>
      <w:r w:rsidR="00100136">
        <w:rPr>
          <w:rStyle w:val="lrzxr"/>
        </w:rPr>
        <w:t>5100 Tennyson Pkwy</w:t>
      </w:r>
      <w:r>
        <w:rPr>
          <w:lang w:val="de-DE"/>
        </w:rPr>
        <w:t>,</w:t>
      </w:r>
      <w:r w:rsidRPr="009A3755">
        <w:rPr>
          <w:lang w:val="de-DE"/>
        </w:rPr>
        <w:br/>
      </w:r>
      <w:r w:rsidR="00100136">
        <w:rPr>
          <w:lang w:val="de-DE"/>
        </w:rPr>
        <w:t>Plano</w:t>
      </w:r>
      <w:r>
        <w:rPr>
          <w:lang w:val="de-DE"/>
        </w:rPr>
        <w:t xml:space="preserve">, TX </w:t>
      </w:r>
      <w:r w:rsidR="00100136">
        <w:rPr>
          <w:lang w:val="de-DE"/>
        </w:rPr>
        <w:t xml:space="preserve">75024 </w:t>
      </w:r>
      <w:r>
        <w:rPr>
          <w:lang w:val="de-DE"/>
        </w:rPr>
        <w:t xml:space="preserve">USA </w:t>
      </w:r>
    </w:p>
    <w:p w14:paraId="0DC04E73" w14:textId="77777777" w:rsidR="009B5E2A" w:rsidRDefault="009B5E2A" w:rsidP="009B5E2A">
      <w:pPr>
        <w:pStyle w:val="email"/>
        <w:rPr>
          <w:rStyle w:val="Hyperlink"/>
          <w:sz w:val="16"/>
          <w:szCs w:val="16"/>
          <w:lang w:val="de-DE"/>
        </w:rPr>
      </w:pPr>
      <w:r w:rsidRPr="009A3755">
        <w:rPr>
          <w:lang w:val="de-DE"/>
        </w:rPr>
        <w:t>{</w:t>
      </w:r>
      <w:r w:rsidR="00120A45">
        <w:rPr>
          <w:lang w:val="de-DE"/>
        </w:rPr>
        <w:t>jsbarker, bcroom, sckennedy, sandesho</w:t>
      </w:r>
      <w:r>
        <w:rPr>
          <w:sz w:val="16"/>
          <w:szCs w:val="16"/>
          <w:lang w:val="de-DE"/>
        </w:rPr>
        <w:t>}@smu.edu</w:t>
      </w:r>
    </w:p>
    <w:p w14:paraId="258E3A8A" w14:textId="77777777" w:rsidR="009B1D59" w:rsidRPr="009A3755" w:rsidRDefault="00120A45" w:rsidP="009B5E2A">
      <w:pPr>
        <w:pStyle w:val="email"/>
        <w:rPr>
          <w:lang w:val="de-DE"/>
        </w:rPr>
      </w:pPr>
      <w:r>
        <w:rPr>
          <w:lang w:val="de-DE"/>
        </w:rPr>
        <w:t>JustinSSparks@outlook.com</w:t>
      </w:r>
    </w:p>
    <w:p w14:paraId="5C6892C7" w14:textId="77777777" w:rsidR="009B1D59" w:rsidRDefault="009B1D59" w:rsidP="009B1D59">
      <w:pPr>
        <w:pStyle w:val="abstract"/>
      </w:pPr>
      <w:r>
        <w:rPr>
          <w:b/>
        </w:rPr>
        <w:t>Abstract.</w:t>
      </w:r>
      <w:r>
        <w:t xml:space="preserve"> </w:t>
      </w:r>
      <w:r w:rsidR="00120A45">
        <w:t xml:space="preserve">– Do this last to summarize research </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69B37356" w:rsidR="00120A45" w:rsidRDefault="00120A45" w:rsidP="00120A45">
      <w:pPr>
        <w:numPr>
          <w:ilvl w:val="0"/>
          <w:numId w:val="4"/>
        </w:numPr>
      </w:pPr>
      <w:r w:rsidRPr="009D1794">
        <w:rPr>
          <w:b/>
          <w:bCs/>
          <w:u w:val="single"/>
        </w:rPr>
        <w:t>Problem Statement</w:t>
      </w:r>
      <w:r>
        <w:t xml:space="preserve">: </w:t>
      </w:r>
      <w:r w:rsidR="009D1794" w:rsidRPr="009D1794">
        <w:t>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245C9F95"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w:t>
      </w:r>
      <w:proofErr w:type="gramStart"/>
      <w:r w:rsidRPr="009D1794">
        <w:t>due to the effects</w:t>
      </w:r>
      <w:proofErr w:type="gramEnd"/>
      <w:r w:rsidRPr="009D1794">
        <w:t xml:space="preserve"> following COVID-19 lockdowns and societal changes. Future </w:t>
      </w:r>
      <w:r w:rsidRPr="009D1794">
        <w:lastRenderedPageBreak/>
        <w:t xml:space="preserve">investment dollars will be more tightly controlled and financial and economic </w:t>
      </w:r>
      <w:bookmarkStart w:id="0" w:name="_GoBack"/>
      <w:bookmarkEnd w:id="0"/>
      <w:r w:rsidRPr="009D1794">
        <w:t xml:space="preserve">impacts will resonate far into the future – causing some degree of </w:t>
      </w:r>
      <w:r w:rsidR="00100136" w:rsidRPr="009D1794">
        <w:t>downt</w:t>
      </w:r>
      <w:r w:rsidR="00100136">
        <w:t>ur</w:t>
      </w:r>
      <w:r w:rsidR="00100136" w:rsidRPr="009D1794">
        <w:t xml:space="preserve">n </w:t>
      </w:r>
      <w:r w:rsidRPr="009D1794">
        <w:t>in this sector. The impact of COVID-19 will reach far beyond the typical boom 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657477D0" w:rsidR="00365BE5" w:rsidRPr="007A1AE7" w:rsidRDefault="00365BE5" w:rsidP="007A1AE7">
      <w:pPr>
        <w:numPr>
          <w:ilvl w:val="0"/>
          <w:numId w:val="5"/>
        </w:numPr>
      </w:pPr>
      <w:r>
        <w:t>Need to add references to COVID-19 modeling</w:t>
      </w:r>
      <w:r w:rsidR="00100136">
        <w:t>.</w:t>
      </w:r>
    </w:p>
    <w:p w14:paraId="59A79544" w14:textId="4025499E" w:rsidR="007A1AE7" w:rsidRDefault="007A1AE7" w:rsidP="007A1AE7">
      <w:pPr>
        <w:numPr>
          <w:ilvl w:val="0"/>
          <w:numId w:val="5"/>
        </w:numPr>
      </w:pPr>
      <w:r>
        <w:t>Focus on how real estate models are developed using the various methods defined in the research</w:t>
      </w:r>
      <w:r w:rsidR="00100136">
        <w:t>.</w:t>
      </w:r>
    </w:p>
    <w:p w14:paraId="0D162660" w14:textId="1062DBD7" w:rsidR="007A1AE7" w:rsidRPr="007A1AE7" w:rsidRDefault="007A1AE7" w:rsidP="009D1794">
      <w:pPr>
        <w:numPr>
          <w:ilvl w:val="0"/>
          <w:numId w:val="5"/>
        </w:numPr>
      </w:pPr>
      <w:r>
        <w:t>Focus on any current research around COVID-19 and areas that impact research. Note: Need to be careful on sources around COVID-19 as we</w:t>
      </w:r>
      <w:r w:rsidR="00100136">
        <w:t xml:space="preserve"> will</w:t>
      </w:r>
      <w:r>
        <w:t xml:space="preserve"> have to watch for contradictory articles given the “newness” of the subject area</w:t>
      </w:r>
      <w:r w:rsidR="00100136">
        <w:t>.</w:t>
      </w:r>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2C4D218D" w:rsidR="007A1AE7" w:rsidRDefault="007A1AE7" w:rsidP="007A1AE7">
      <w:pPr>
        <w:numPr>
          <w:ilvl w:val="1"/>
          <w:numId w:val="6"/>
        </w:numPr>
      </w:pPr>
      <w:r>
        <w:t>Real Estate Web Data – Zillow.com, RedFin.com, Loopnet</w:t>
      </w:r>
      <w:r w:rsidR="00100136">
        <w:t>.com</w:t>
      </w:r>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0AADF3BA" w:rsidR="007A1AE7" w:rsidRDefault="002F541F" w:rsidP="007A1AE7">
      <w:pPr>
        <w:numPr>
          <w:ilvl w:val="1"/>
          <w:numId w:val="6"/>
        </w:numPr>
      </w:pPr>
      <w:r>
        <w:t>Bloomberg.com – financial data on</w:t>
      </w:r>
      <w:r w:rsidR="00100136">
        <w:t xml:space="preserve"> publicly traded</w:t>
      </w:r>
      <w:r>
        <w:t xml:space="preserve"> companies</w:t>
      </w:r>
    </w:p>
    <w:p w14:paraId="43D7B924" w14:textId="3B98903C" w:rsidR="007A1AE7" w:rsidRDefault="002F541F" w:rsidP="007A1AE7">
      <w:pPr>
        <w:numPr>
          <w:ilvl w:val="1"/>
          <w:numId w:val="6"/>
        </w:numPr>
      </w:pPr>
      <w:r>
        <w:t>Experian – consumer credit card</w:t>
      </w:r>
      <w:r w:rsidR="00100136">
        <w:t xml:space="preserve"> purchasing</w:t>
      </w:r>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12A778CE" w:rsidR="002F541F" w:rsidRDefault="002F541F" w:rsidP="002F541F">
      <w:pPr>
        <w:numPr>
          <w:ilvl w:val="0"/>
          <w:numId w:val="7"/>
        </w:numPr>
      </w:pPr>
      <w:r>
        <w:t>Ensure discussion is about results only</w:t>
      </w:r>
      <w:r w:rsidR="00100136">
        <w:t xml:space="preserve"> and</w:t>
      </w:r>
      <w:r>
        <w:t xml:space="preserve"> not overall outcomes</w:t>
      </w:r>
    </w:p>
    <w:p w14:paraId="57AFB934" w14:textId="77777777" w:rsidR="009D1794" w:rsidRDefault="009D1794" w:rsidP="002F541F">
      <w:pPr>
        <w:numPr>
          <w:ilvl w:val="0"/>
          <w:numId w:val="7"/>
        </w:numPr>
      </w:pPr>
      <w:r>
        <w:t>Accept or reject the hypothesis based on the available data and models created</w:t>
      </w:r>
    </w:p>
    <w:p w14:paraId="0B60E725" w14:textId="77777777" w:rsidR="009D1794" w:rsidRPr="002F541F" w:rsidRDefault="009D1794" w:rsidP="002F541F">
      <w:pPr>
        <w:numPr>
          <w:ilvl w:val="0"/>
          <w:numId w:val="7"/>
        </w:numPr>
      </w:pPr>
      <w:r>
        <w:t>Clarify study scope</w:t>
      </w:r>
    </w:p>
    <w:p w14:paraId="1F903575" w14:textId="77777777" w:rsidR="002F541F" w:rsidRPr="002F541F" w:rsidRDefault="002F541F" w:rsidP="002F541F"/>
    <w:p w14:paraId="7A5F9A20" w14:textId="77777777" w:rsidR="009B1D59" w:rsidRDefault="007131A7" w:rsidP="009942DC">
      <w:pPr>
        <w:pStyle w:val="heading10"/>
      </w:pPr>
      <w:r>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r>
        <w:t>Why we chose to look at this aspect of the COVID-19 impact?</w:t>
      </w:r>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3DD2412A" w:rsidR="00792A3B" w:rsidRDefault="00792A3B" w:rsidP="00792A3B">
      <w:pPr>
        <w:numPr>
          <w:ilvl w:val="1"/>
          <w:numId w:val="7"/>
        </w:numPr>
      </w:pPr>
      <w:r>
        <w:t>What challenges occurred during analysis</w:t>
      </w:r>
      <w:r w:rsidR="00100136">
        <w:t>?</w:t>
      </w:r>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0EB55744" w:rsidR="002F541F" w:rsidRPr="00792A3B" w:rsidRDefault="002F541F" w:rsidP="002F541F">
      <w:pPr>
        <w:numPr>
          <w:ilvl w:val="0"/>
          <w:numId w:val="7"/>
        </w:numPr>
      </w:pPr>
      <w:r>
        <w:t>Discuss ethics impact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w:t>
      </w:r>
      <w:proofErr w:type="spellStart"/>
      <w:r w:rsidR="002F541F">
        <w:t>Cheun</w:t>
      </w:r>
      <w:proofErr w:type="spellEnd"/>
      <w:r w:rsidR="002F541F">
        <w:t>,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F98F921" w14:textId="77777777" w:rsidR="009D1794" w:rsidRDefault="009D1794" w:rsidP="009D1794">
      <w:pPr>
        <w:pStyle w:val="reference"/>
        <w:numPr>
          <w:ilvl w:val="0"/>
          <w:numId w:val="8"/>
        </w:numPr>
      </w:pPr>
      <w:r>
        <w:t xml:space="preserve">Carlucci, M., </w:t>
      </w:r>
      <w:proofErr w:type="spellStart"/>
      <w:r>
        <w:t>Grigoriadis</w:t>
      </w:r>
      <w:proofErr w:type="spellEnd"/>
      <w:r>
        <w:t xml:space="preserve">, E., </w:t>
      </w:r>
      <w:proofErr w:type="spellStart"/>
      <w:r>
        <w:t>Venanzoni</w:t>
      </w:r>
      <w:proofErr w:type="spellEnd"/>
      <w:r>
        <w:t xml:space="preserve">, G., &amp; </w:t>
      </w:r>
      <w:proofErr w:type="spellStart"/>
      <w:r>
        <w:t>Salvati</w:t>
      </w:r>
      <w:proofErr w:type="spellEnd"/>
      <w:r>
        <w:t xml:space="preserve">, L. (2018). Crisis-driven changes in construction patterns: Evidence from building permits in a </w:t>
      </w:r>
      <w:proofErr w:type="spellStart"/>
      <w:r>
        <w:t>mediterranean</w:t>
      </w:r>
      <w:proofErr w:type="spellEnd"/>
      <w:r>
        <w:t xml:space="preserve"> city. Housing Studies, 33(8), 1151-1174. doi:10.1080/02673037.2017.1421910</w:t>
      </w:r>
    </w:p>
    <w:p w14:paraId="2A9A7282" w14:textId="77777777" w:rsidR="009D1794" w:rsidRDefault="009D1794" w:rsidP="009D1794">
      <w:pPr>
        <w:pStyle w:val="reference"/>
        <w:numPr>
          <w:ilvl w:val="0"/>
          <w:numId w:val="8"/>
        </w:numPr>
      </w:pPr>
      <w:proofErr w:type="spellStart"/>
      <w:r>
        <w:t>Davanloo</w:t>
      </w:r>
      <w:proofErr w:type="spellEnd"/>
      <w:r>
        <w:t xml:space="preserve"> </w:t>
      </w:r>
      <w:proofErr w:type="spellStart"/>
      <w:r>
        <w:t>Tajbakhsh</w:t>
      </w:r>
      <w:proofErr w:type="spellEnd"/>
      <w:r>
        <w:t xml:space="preserve">, S., Castillo, E. d., &amp; </w:t>
      </w:r>
      <w:proofErr w:type="spellStart"/>
      <w:r>
        <w:t>Aybat</w:t>
      </w:r>
      <w:proofErr w:type="spellEnd"/>
      <w:r>
        <w: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3C2A9F5" w14:textId="77777777" w:rsidR="009D1794" w:rsidRDefault="009D1794" w:rsidP="009D1794">
      <w:pPr>
        <w:pStyle w:val="reference"/>
        <w:numPr>
          <w:ilvl w:val="0"/>
          <w:numId w:val="8"/>
        </w:numPr>
      </w:pPr>
      <w:proofErr w:type="spellStart"/>
      <w:r>
        <w:t>Dokko</w:t>
      </w:r>
      <w:proofErr w:type="spellEnd"/>
      <w:r>
        <w:t>,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t xml:space="preserve">Fu, Y., </w:t>
      </w:r>
      <w:proofErr w:type="spellStart"/>
      <w:r>
        <w:t>Xiong</w:t>
      </w:r>
      <w:proofErr w:type="spellEnd"/>
      <w:r>
        <w:t>,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proofErr w:type="spellStart"/>
      <w:r>
        <w:lastRenderedPageBreak/>
        <w:t>Ishijima</w:t>
      </w:r>
      <w:proofErr w:type="spellEnd"/>
      <w:r>
        <w:t>,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proofErr w:type="spellStart"/>
      <w:r>
        <w:t>Ishijima</w:t>
      </w:r>
      <w:proofErr w:type="spellEnd"/>
      <w:r>
        <w:t>,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w:t>
      </w:r>
      <w:proofErr w:type="spellStart"/>
      <w:r>
        <w:t>Córtes</w:t>
      </w:r>
      <w:proofErr w:type="spellEnd"/>
      <w:r>
        <w:t xml:space="preserve">, Noelia García, </w:t>
      </w:r>
      <w:proofErr w:type="spellStart"/>
      <w:r>
        <w:t>Matías</w:t>
      </w:r>
      <w:proofErr w:type="spellEnd"/>
      <w:r>
        <w:t xml:space="preserve"> </w:t>
      </w:r>
      <w:proofErr w:type="spellStart"/>
      <w:r>
        <w:t>Gámez</w:t>
      </w:r>
      <w:proofErr w:type="spellEnd"/>
      <w:r>
        <w:t xml:space="preserve">, &amp; </w:t>
      </w:r>
      <w:proofErr w:type="spellStart"/>
      <w:r>
        <w:t>Larraz</w:t>
      </w:r>
      <w:proofErr w:type="spellEnd"/>
      <w:r>
        <w:t>,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proofErr w:type="spellStart"/>
      <w:r>
        <w:t>Kok</w:t>
      </w:r>
      <w:proofErr w:type="spellEnd"/>
      <w:r>
        <w:t xml:space="preserve">, N., </w:t>
      </w:r>
      <w:proofErr w:type="spellStart"/>
      <w:r>
        <w:t>Koponen</w:t>
      </w:r>
      <w:proofErr w:type="spellEnd"/>
      <w:r>
        <w:t>,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proofErr w:type="spellStart"/>
      <w:r>
        <w:t>Kontsevaya</w:t>
      </w:r>
      <w:proofErr w:type="spellEnd"/>
      <w:r>
        <w:t xml:space="preserve">, N. V. (2016). Modeling real estate market: Forecasting the price of a square. </w:t>
      </w:r>
      <w:proofErr w:type="spellStart"/>
      <w:r>
        <w:t>Statistika</w:t>
      </w:r>
      <w:proofErr w:type="spellEnd"/>
      <w:r>
        <w:t xml:space="preserve"> i </w:t>
      </w:r>
      <w:proofErr w:type="spellStart"/>
      <w:r>
        <w:t>Èkonomika</w:t>
      </w:r>
      <w:proofErr w:type="spellEnd"/>
      <w:r>
        <w:t>, (4), 31-34. doi:10.21686/2500-3925-2016-4-31-34</w:t>
      </w:r>
    </w:p>
    <w:p w14:paraId="7B4CEC22" w14:textId="77777777" w:rsidR="009D1794" w:rsidRDefault="009D1794" w:rsidP="009D1794">
      <w:pPr>
        <w:pStyle w:val="reference"/>
        <w:numPr>
          <w:ilvl w:val="0"/>
          <w:numId w:val="8"/>
        </w:numPr>
      </w:pPr>
      <w:proofErr w:type="spellStart"/>
      <w:r>
        <w:t>Krylovas</w:t>
      </w:r>
      <w:proofErr w:type="spellEnd"/>
      <w:r>
        <w:t xml:space="preserve">, A., </w:t>
      </w:r>
      <w:proofErr w:type="spellStart"/>
      <w:r>
        <w:t>Kosareva</w:t>
      </w:r>
      <w:proofErr w:type="spellEnd"/>
      <w:r>
        <w:t xml:space="preserve">, N., &amp; Laura </w:t>
      </w:r>
      <w:proofErr w:type="spellStart"/>
      <w:r>
        <w:t>Gudelytė</w:t>
      </w:r>
      <w:proofErr w:type="spellEnd"/>
      <w:r>
        <w:t xml:space="preserve">. (2011). Construction of social indicators using information measuring principles. case study of real estate prices simulation model. </w:t>
      </w:r>
      <w:proofErr w:type="spellStart"/>
      <w:r>
        <w:t>Lietuvos</w:t>
      </w:r>
      <w:proofErr w:type="spellEnd"/>
      <w:r>
        <w:t xml:space="preserve"> </w:t>
      </w:r>
      <w:proofErr w:type="spellStart"/>
      <w:r>
        <w:t>Matematikos</w:t>
      </w:r>
      <w:proofErr w:type="spellEnd"/>
      <w:r>
        <w:t xml:space="preserve"> </w:t>
      </w:r>
      <w:proofErr w:type="spellStart"/>
      <w:r>
        <w:t>Rinkinys</w:t>
      </w:r>
      <w:proofErr w:type="spellEnd"/>
      <w:r>
        <w:t>, 52 doi:10.15388/</w:t>
      </w:r>
      <w:proofErr w:type="gramStart"/>
      <w:r>
        <w:t>LMR.2011.mt</w:t>
      </w:r>
      <w:proofErr w:type="gramEnd"/>
      <w:r>
        <w:t>03</w:t>
      </w:r>
    </w:p>
    <w:p w14:paraId="510BD8E6" w14:textId="77777777" w:rsidR="009D1794" w:rsidRDefault="009D1794" w:rsidP="009D1794">
      <w:pPr>
        <w:pStyle w:val="reference"/>
        <w:numPr>
          <w:ilvl w:val="0"/>
          <w:numId w:val="8"/>
        </w:numPr>
      </w:pPr>
      <w:proofErr w:type="spellStart"/>
      <w:r>
        <w:t>Linné</w:t>
      </w:r>
      <w:proofErr w:type="spellEnd"/>
      <w:r>
        <w:t xml:space="preserve">, M., &amp; </w:t>
      </w:r>
      <w:proofErr w:type="spellStart"/>
      <w:r>
        <w:t>Cirincionne</w:t>
      </w:r>
      <w:proofErr w:type="spellEnd"/>
      <w:r>
        <w:t>,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 xml:space="preserve">Maryam </w:t>
      </w:r>
      <w:proofErr w:type="spellStart"/>
      <w:r>
        <w:t>Heidari</w:t>
      </w:r>
      <w:proofErr w:type="spellEnd"/>
      <w:r>
        <w:t xml:space="preserve">, &amp; Carsten </w:t>
      </w:r>
      <w:proofErr w:type="spellStart"/>
      <w:r>
        <w:t>Felden</w:t>
      </w:r>
      <w:proofErr w:type="spellEnd"/>
      <w:r>
        <w:t>. (2015). Financial footnote analysis: Developing a text mining approach. Proceedings of the International Conference on Data Mining (DMIN)</w:t>
      </w:r>
      <w:proofErr w:type="gramStart"/>
      <w:r>
        <w:t>, ,</w:t>
      </w:r>
      <w:proofErr w:type="gramEnd"/>
      <w:r>
        <w:t xml:space="preserve">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proofErr w:type="spellStart"/>
      <w:r>
        <w:t>Mimis</w:t>
      </w:r>
      <w:proofErr w:type="spellEnd"/>
      <w:r>
        <w:t>,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 xml:space="preserve">Shim, J. (2018). Kernel-based geographically and temporally weighted autoregressive model for house price estimation. </w:t>
      </w:r>
      <w:proofErr w:type="spellStart"/>
      <w:r>
        <w:t>PLoS</w:t>
      </w:r>
      <w:proofErr w:type="spellEnd"/>
      <w:r>
        <w:t xml:space="preserve"> One, 13(10), e0205063. </w:t>
      </w:r>
      <w:proofErr w:type="gramStart"/>
      <w:r>
        <w:t>doi:10.1371/journal.pone</w:t>
      </w:r>
      <w:proofErr w:type="gramEnd"/>
      <w:r>
        <w:t>.0205063</w:t>
      </w:r>
    </w:p>
    <w:p w14:paraId="09B80469" w14:textId="77777777" w:rsidR="009D1794" w:rsidRDefault="009D1794" w:rsidP="009D1794">
      <w:pPr>
        <w:pStyle w:val="reference"/>
        <w:numPr>
          <w:ilvl w:val="0"/>
          <w:numId w:val="8"/>
        </w:numPr>
      </w:pPr>
      <w:r>
        <w:t xml:space="preserve">Tezel, G., &amp; </w:t>
      </w:r>
      <w:proofErr w:type="spellStart"/>
      <w:r>
        <w:t>Yalpir</w:t>
      </w:r>
      <w:proofErr w:type="spellEnd"/>
      <w:r>
        <w:t>, S. (2011). Modeling of real-estate prices using artificial neural network (</w:t>
      </w:r>
      <w:proofErr w:type="spellStart"/>
      <w:r>
        <w:t>ann</w:t>
      </w:r>
      <w:proofErr w:type="spellEnd"/>
      <w:r>
        <w:t>) approach. International Journal of Arts &amp; Sciences, 4(15), 335-340.</w:t>
      </w:r>
    </w:p>
    <w:p w14:paraId="738DF5FA" w14:textId="77777777" w:rsidR="009D1794" w:rsidRDefault="009D1794" w:rsidP="009D1794">
      <w:pPr>
        <w:pStyle w:val="reference"/>
        <w:numPr>
          <w:ilvl w:val="0"/>
          <w:numId w:val="8"/>
        </w:numPr>
      </w:pPr>
      <w:r>
        <w:t xml:space="preserve">Wang, D., Victor, J. L., &amp; Yu, H. (2020). Mass appraisal modeling of real estate in </w:t>
      </w:r>
      <w:proofErr w:type="gramStart"/>
      <w:r>
        <w:t>urban  centers</w:t>
      </w:r>
      <w:proofErr w:type="gramEnd"/>
      <w:r>
        <w:t xml:space="preserve"> by geographically and temporally weighted regression: A case study of </w:t>
      </w:r>
      <w:proofErr w:type="spellStart"/>
      <w:r>
        <w:t>beijing’s</w:t>
      </w:r>
      <w:proofErr w:type="spellEnd"/>
      <w:r>
        <w:t xml:space="preserve"> core area. Land, 9(143), 143. doi:10.3390/land9050143</w:t>
      </w:r>
    </w:p>
    <w:p w14:paraId="28225CC0" w14:textId="77777777" w:rsidR="009B1D59" w:rsidRPr="009A3755" w:rsidRDefault="009B1D59" w:rsidP="009942DC">
      <w:pPr>
        <w:pStyle w:val="heading10"/>
      </w:pPr>
      <w:bookmarkStart w:id="1" w:name="OLE_LINK1"/>
      <w:r w:rsidRPr="009A3755">
        <w:t xml:space="preserve">Appendix: </w:t>
      </w:r>
    </w:p>
    <w:bookmarkEnd w:id="1"/>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9A57" w14:textId="77777777" w:rsidR="00783A09" w:rsidRDefault="00783A09">
      <w:r>
        <w:separator/>
      </w:r>
    </w:p>
  </w:endnote>
  <w:endnote w:type="continuationSeparator" w:id="0">
    <w:p w14:paraId="17A2919A" w14:textId="77777777" w:rsidR="00783A09" w:rsidRDefault="0078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37CD3" w14:textId="77777777" w:rsidR="00783A09" w:rsidRDefault="00783A09">
      <w:r>
        <w:separator/>
      </w:r>
    </w:p>
  </w:footnote>
  <w:footnote w:type="continuationSeparator" w:id="0">
    <w:p w14:paraId="55AF5693" w14:textId="77777777" w:rsidR="00783A09" w:rsidRDefault="0078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00136"/>
    <w:rsid w:val="00120A45"/>
    <w:rsid w:val="00165C6D"/>
    <w:rsid w:val="001D3036"/>
    <w:rsid w:val="001E2B8E"/>
    <w:rsid w:val="00203798"/>
    <w:rsid w:val="00252BAB"/>
    <w:rsid w:val="002A3EE9"/>
    <w:rsid w:val="002F541F"/>
    <w:rsid w:val="003144B5"/>
    <w:rsid w:val="00365BE5"/>
    <w:rsid w:val="00371779"/>
    <w:rsid w:val="003C5FA0"/>
    <w:rsid w:val="003D3C40"/>
    <w:rsid w:val="003F3EBE"/>
    <w:rsid w:val="004C6DB8"/>
    <w:rsid w:val="004D4CB1"/>
    <w:rsid w:val="004E040A"/>
    <w:rsid w:val="00586CFF"/>
    <w:rsid w:val="006225EA"/>
    <w:rsid w:val="00652234"/>
    <w:rsid w:val="00657488"/>
    <w:rsid w:val="00663895"/>
    <w:rsid w:val="0067477F"/>
    <w:rsid w:val="00683FF1"/>
    <w:rsid w:val="006A1BD8"/>
    <w:rsid w:val="007131A7"/>
    <w:rsid w:val="007309D0"/>
    <w:rsid w:val="00783A09"/>
    <w:rsid w:val="00792A3B"/>
    <w:rsid w:val="007A1AE7"/>
    <w:rsid w:val="007B61CB"/>
    <w:rsid w:val="007F1223"/>
    <w:rsid w:val="0088639B"/>
    <w:rsid w:val="008A0799"/>
    <w:rsid w:val="00914605"/>
    <w:rsid w:val="009942DC"/>
    <w:rsid w:val="009B1D59"/>
    <w:rsid w:val="009B26F3"/>
    <w:rsid w:val="009B5E2A"/>
    <w:rsid w:val="009D1794"/>
    <w:rsid w:val="009F4136"/>
    <w:rsid w:val="00A02F42"/>
    <w:rsid w:val="00A61B46"/>
    <w:rsid w:val="00A8258F"/>
    <w:rsid w:val="00A82AC2"/>
    <w:rsid w:val="00B069EE"/>
    <w:rsid w:val="00BD4ADC"/>
    <w:rsid w:val="00BE38D8"/>
    <w:rsid w:val="00C21DCE"/>
    <w:rsid w:val="00C951AE"/>
    <w:rsid w:val="00CF0521"/>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10</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Croom, Brandon</cp:lastModifiedBy>
  <cp:revision>4</cp:revision>
  <cp:lastPrinted>2006-03-24T13:58:00Z</cp:lastPrinted>
  <dcterms:created xsi:type="dcterms:W3CDTF">2020-05-29T00:21:00Z</dcterms:created>
  <dcterms:modified xsi:type="dcterms:W3CDTF">2020-05-30T01:02:00Z</dcterms:modified>
</cp:coreProperties>
</file>